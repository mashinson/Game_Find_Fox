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243" w:rsidRPr="006035E4" w:rsidRDefault="00601243" w:rsidP="00601243">
      <w:pPr>
        <w:jc w:val="center"/>
        <w:rPr>
          <w:rFonts w:ascii="Times New Roman" w:hAnsi="Times New Roman" w:cs="Times New Roman"/>
          <w:b/>
          <w:sz w:val="28"/>
          <w:szCs w:val="28"/>
          <w:lang w:val="ru-RU"/>
        </w:rPr>
      </w:pPr>
      <w:r w:rsidRPr="006035E4">
        <w:rPr>
          <w:rFonts w:ascii="Times New Roman" w:hAnsi="Times New Roman" w:cs="Times New Roman"/>
          <w:b/>
          <w:sz w:val="28"/>
          <w:szCs w:val="28"/>
          <w:lang w:val="ru-RU"/>
        </w:rPr>
        <w:t>Игра «Охота на лис»</w:t>
      </w:r>
    </w:p>
    <w:p w:rsidR="00601243" w:rsidRPr="00DF7C7C" w:rsidRDefault="009B0AEF" w:rsidP="009B0AEF">
      <w:pPr>
        <w:jc w:val="center"/>
        <w:rPr>
          <w:rFonts w:ascii="Times New Roman" w:hAnsi="Times New Roman" w:cs="Times New Roman"/>
          <w:b/>
          <w:sz w:val="28"/>
          <w:szCs w:val="28"/>
          <w:lang w:val="ru-RU"/>
        </w:rPr>
      </w:pPr>
      <w:r>
        <w:rPr>
          <w:rFonts w:ascii="Times New Roman" w:hAnsi="Times New Roman" w:cs="Times New Roman"/>
          <w:b/>
          <w:sz w:val="28"/>
          <w:szCs w:val="28"/>
          <w:lang w:val="ru-RU"/>
        </w:rPr>
        <w:t>Суть игры</w:t>
      </w:r>
    </w:p>
    <w:p w:rsidR="00601243" w:rsidRPr="00DF7C7C" w:rsidRDefault="00601243" w:rsidP="00A657DB">
      <w:pPr>
        <w:pStyle w:val="a4"/>
        <w:numPr>
          <w:ilvl w:val="0"/>
          <w:numId w:val="7"/>
        </w:numPr>
        <w:spacing w:after="240"/>
        <w:rPr>
          <w:rFonts w:ascii="Times New Roman" w:hAnsi="Times New Roman" w:cs="Times New Roman"/>
          <w:sz w:val="28"/>
          <w:szCs w:val="28"/>
          <w:lang w:val="ru-RU"/>
        </w:rPr>
      </w:pPr>
      <w:r w:rsidRPr="00DF7C7C">
        <w:rPr>
          <w:rFonts w:ascii="Times New Roman" w:hAnsi="Times New Roman" w:cs="Times New Roman"/>
          <w:sz w:val="28"/>
          <w:szCs w:val="28"/>
          <w:lang w:val="ru-RU"/>
        </w:rPr>
        <w:t>На поле случайным неизвестным для игрока образом расставляются «лисы», причём несколько из них могут находиться в одной и той же клетке.</w:t>
      </w:r>
    </w:p>
    <w:p w:rsidR="00601243" w:rsidRPr="00DF7C7C" w:rsidRDefault="006035E4" w:rsidP="00A657DB">
      <w:pPr>
        <w:pStyle w:val="a4"/>
        <w:numPr>
          <w:ilvl w:val="0"/>
          <w:numId w:val="7"/>
        </w:numPr>
        <w:spacing w:after="240"/>
        <w:rPr>
          <w:rFonts w:ascii="Times New Roman" w:hAnsi="Times New Roman" w:cs="Times New Roman"/>
          <w:sz w:val="28"/>
          <w:szCs w:val="28"/>
          <w:lang w:val="ru-RU"/>
        </w:rPr>
      </w:pPr>
      <w:r>
        <w:rPr>
          <w:rFonts w:ascii="Times New Roman" w:hAnsi="Times New Roman" w:cs="Times New Roman"/>
          <w:sz w:val="28"/>
          <w:szCs w:val="28"/>
          <w:lang w:val="ru-RU"/>
        </w:rPr>
        <w:t xml:space="preserve">Игрок целится с помощью стрелок и стреляет с помощью клавиши </w:t>
      </w:r>
      <w:r>
        <w:rPr>
          <w:rFonts w:ascii="Times New Roman" w:hAnsi="Times New Roman" w:cs="Times New Roman"/>
          <w:sz w:val="28"/>
          <w:szCs w:val="28"/>
          <w:lang w:val="en-US"/>
        </w:rPr>
        <w:t>Enter</w:t>
      </w:r>
      <w:r w:rsidR="00601243" w:rsidRPr="00DF7C7C">
        <w:rPr>
          <w:rFonts w:ascii="Times New Roman" w:hAnsi="Times New Roman" w:cs="Times New Roman"/>
          <w:sz w:val="28"/>
          <w:szCs w:val="28"/>
          <w:lang w:val="ru-RU"/>
        </w:rPr>
        <w:t>. В ответ он получает количество «лис», которое пеленгуется из его нынешнего местоположения. Это число указывает, сколько лис расположено в одной верт</w:t>
      </w:r>
      <w:r w:rsidR="009B0AEF">
        <w:rPr>
          <w:rFonts w:ascii="Times New Roman" w:hAnsi="Times New Roman" w:cs="Times New Roman"/>
          <w:sz w:val="28"/>
          <w:szCs w:val="28"/>
          <w:lang w:val="ru-RU"/>
        </w:rPr>
        <w:t xml:space="preserve">икали и горизонтали </w:t>
      </w:r>
      <w:r w:rsidR="00601243" w:rsidRPr="00DF7C7C">
        <w:rPr>
          <w:rFonts w:ascii="Times New Roman" w:hAnsi="Times New Roman" w:cs="Times New Roman"/>
          <w:sz w:val="28"/>
          <w:szCs w:val="28"/>
          <w:lang w:val="ru-RU"/>
        </w:rPr>
        <w:t>с указанной клеткой.</w:t>
      </w:r>
    </w:p>
    <w:p w:rsidR="00601243" w:rsidRPr="00DF7C7C" w:rsidRDefault="00601243" w:rsidP="00A657DB">
      <w:pPr>
        <w:pStyle w:val="a4"/>
        <w:numPr>
          <w:ilvl w:val="0"/>
          <w:numId w:val="7"/>
        </w:numPr>
        <w:spacing w:after="240"/>
        <w:rPr>
          <w:rFonts w:ascii="Times New Roman" w:hAnsi="Times New Roman" w:cs="Times New Roman"/>
          <w:sz w:val="28"/>
          <w:szCs w:val="28"/>
          <w:lang w:val="ru-RU"/>
        </w:rPr>
      </w:pPr>
      <w:r w:rsidRPr="00DF7C7C">
        <w:rPr>
          <w:rFonts w:ascii="Times New Roman" w:hAnsi="Times New Roman" w:cs="Times New Roman"/>
          <w:sz w:val="28"/>
          <w:szCs w:val="28"/>
          <w:lang w:val="ru-RU"/>
        </w:rPr>
        <w:t>Если местоположение игрока совпало с положением «лисы», она считается найденной.</w:t>
      </w:r>
    </w:p>
    <w:p w:rsidR="00601243" w:rsidRPr="00DF7C7C" w:rsidRDefault="00601243" w:rsidP="00A657DB">
      <w:pPr>
        <w:pStyle w:val="a4"/>
        <w:numPr>
          <w:ilvl w:val="0"/>
          <w:numId w:val="7"/>
        </w:numPr>
        <w:spacing w:after="240"/>
        <w:rPr>
          <w:rFonts w:ascii="Times New Roman" w:hAnsi="Times New Roman" w:cs="Times New Roman"/>
          <w:sz w:val="28"/>
          <w:szCs w:val="28"/>
          <w:lang w:val="ru-RU"/>
        </w:rPr>
      </w:pPr>
      <w:r w:rsidRPr="00DF7C7C">
        <w:rPr>
          <w:rFonts w:ascii="Times New Roman" w:hAnsi="Times New Roman" w:cs="Times New Roman"/>
          <w:sz w:val="28"/>
          <w:szCs w:val="28"/>
          <w:lang w:val="ru-RU"/>
        </w:rPr>
        <w:t>Игра продолжается, пока не будут найдены все «лисы».</w:t>
      </w:r>
    </w:p>
    <w:p w:rsidR="00601243" w:rsidRPr="00DF7C7C" w:rsidRDefault="009B0AEF" w:rsidP="009B0AEF">
      <w:pPr>
        <w:spacing w:after="240"/>
        <w:jc w:val="center"/>
        <w:rPr>
          <w:rFonts w:ascii="Times New Roman" w:hAnsi="Times New Roman" w:cs="Times New Roman"/>
          <w:b/>
          <w:sz w:val="28"/>
          <w:szCs w:val="28"/>
          <w:lang w:val="ru-RU"/>
        </w:rPr>
      </w:pPr>
      <w:r>
        <w:rPr>
          <w:rFonts w:ascii="Times New Roman" w:hAnsi="Times New Roman" w:cs="Times New Roman"/>
          <w:b/>
          <w:sz w:val="28"/>
          <w:szCs w:val="28"/>
          <w:lang w:val="ru-RU"/>
        </w:rPr>
        <w:t>План разработки игры</w:t>
      </w:r>
    </w:p>
    <w:p w:rsidR="00601243" w:rsidRDefault="00601243" w:rsidP="00601243">
      <w:pPr>
        <w:spacing w:after="240"/>
        <w:jc w:val="both"/>
        <w:rPr>
          <w:rFonts w:ascii="Times New Roman" w:hAnsi="Times New Roman" w:cs="Times New Roman"/>
          <w:sz w:val="28"/>
          <w:szCs w:val="28"/>
          <w:lang w:val="ru-RU"/>
        </w:rPr>
      </w:pPr>
      <w:r w:rsidRPr="00DF7C7C">
        <w:rPr>
          <w:rFonts w:ascii="Times New Roman" w:hAnsi="Times New Roman" w:cs="Times New Roman"/>
          <w:sz w:val="28"/>
          <w:szCs w:val="28"/>
          <w:lang w:val="ru-RU"/>
        </w:rPr>
        <w:t xml:space="preserve">Создать консольное приложение, моделирующее игру «Охота на лис».  </w:t>
      </w:r>
    </w:p>
    <w:p w:rsidR="00801DCB" w:rsidRDefault="00801DCB" w:rsidP="00801DCB">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Создать меню</w:t>
      </w:r>
    </w:p>
    <w:p w:rsidR="00801DCB" w:rsidRPr="009B0AEF" w:rsidRDefault="00664B85" w:rsidP="009B0AEF">
      <w:pPr>
        <w:pStyle w:val="a4"/>
        <w:numPr>
          <w:ilvl w:val="0"/>
          <w:numId w:val="10"/>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Игра</w:t>
      </w:r>
    </w:p>
    <w:p w:rsidR="00801DCB" w:rsidRDefault="00801DCB" w:rsidP="00801DCB">
      <w:pPr>
        <w:pStyle w:val="a4"/>
        <w:numPr>
          <w:ilvl w:val="0"/>
          <w:numId w:val="10"/>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игры</w:t>
      </w:r>
    </w:p>
    <w:p w:rsidR="00801DCB" w:rsidRDefault="009B0AEF" w:rsidP="009B0AEF">
      <w:pPr>
        <w:pStyle w:val="a4"/>
        <w:numPr>
          <w:ilvl w:val="0"/>
          <w:numId w:val="10"/>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Выход</w:t>
      </w:r>
    </w:p>
    <w:p w:rsidR="009B0AEF" w:rsidRPr="009B0AEF" w:rsidRDefault="009B0AEF" w:rsidP="006035E4">
      <w:pPr>
        <w:pStyle w:val="a4"/>
        <w:spacing w:after="240"/>
        <w:ind w:left="1440"/>
        <w:jc w:val="both"/>
        <w:rPr>
          <w:rFonts w:ascii="Times New Roman" w:hAnsi="Times New Roman" w:cs="Times New Roman"/>
          <w:sz w:val="28"/>
          <w:szCs w:val="28"/>
          <w:lang w:val="ru-RU"/>
        </w:rPr>
      </w:pPr>
    </w:p>
    <w:p w:rsidR="00801DCB" w:rsidRDefault="00801DCB" w:rsidP="00801DCB">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Перемещение по таблице </w:t>
      </w:r>
    </w:p>
    <w:p w:rsidR="00801DCB" w:rsidRDefault="00801DCB" w:rsidP="00801DCB">
      <w:pPr>
        <w:pStyle w:val="a4"/>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w:t>
      </w:r>
      <w:r w:rsidR="00A25014">
        <w:rPr>
          <w:rFonts w:ascii="Times New Roman" w:hAnsi="Times New Roman" w:cs="Times New Roman"/>
          <w:sz w:val="28"/>
          <w:szCs w:val="28"/>
          <w:lang w:val="ru-RU"/>
        </w:rPr>
        <w:t xml:space="preserve">тель сначала вводит </w:t>
      </w:r>
      <w:r>
        <w:rPr>
          <w:rFonts w:ascii="Times New Roman" w:hAnsi="Times New Roman" w:cs="Times New Roman"/>
          <w:sz w:val="28"/>
          <w:szCs w:val="28"/>
          <w:lang w:val="ru-RU"/>
        </w:rPr>
        <w:t xml:space="preserve">размер поля (не </w:t>
      </w:r>
      <w:r w:rsidR="00313ABB">
        <w:rPr>
          <w:rFonts w:ascii="Times New Roman" w:hAnsi="Times New Roman" w:cs="Times New Roman"/>
          <w:sz w:val="28"/>
          <w:szCs w:val="28"/>
          <w:lang w:val="ru-RU"/>
        </w:rPr>
        <w:t>больше</w:t>
      </w:r>
      <w:r>
        <w:rPr>
          <w:rFonts w:ascii="Times New Roman" w:hAnsi="Times New Roman" w:cs="Times New Roman"/>
          <w:sz w:val="28"/>
          <w:szCs w:val="28"/>
          <w:lang w:val="ru-RU"/>
        </w:rPr>
        <w:t xml:space="preserve"> </w:t>
      </w:r>
      <w:r w:rsidR="009B0AEF">
        <w:rPr>
          <w:rFonts w:ascii="Times New Roman" w:hAnsi="Times New Roman" w:cs="Times New Roman"/>
          <w:sz w:val="28"/>
          <w:szCs w:val="28"/>
          <w:lang w:val="ru-RU"/>
        </w:rPr>
        <w:t>1</w:t>
      </w:r>
      <w:r>
        <w:rPr>
          <w:rFonts w:ascii="Times New Roman" w:hAnsi="Times New Roman" w:cs="Times New Roman"/>
          <w:sz w:val="28"/>
          <w:szCs w:val="28"/>
          <w:lang w:val="ru-RU"/>
        </w:rPr>
        <w:t>0х</w:t>
      </w:r>
      <w:r w:rsidR="009B0AEF">
        <w:rPr>
          <w:rFonts w:ascii="Times New Roman" w:hAnsi="Times New Roman" w:cs="Times New Roman"/>
          <w:sz w:val="28"/>
          <w:szCs w:val="28"/>
          <w:lang w:val="ru-RU"/>
        </w:rPr>
        <w:t>1</w:t>
      </w:r>
      <w:r>
        <w:rPr>
          <w:rFonts w:ascii="Times New Roman" w:hAnsi="Times New Roman" w:cs="Times New Roman"/>
          <w:sz w:val="28"/>
          <w:szCs w:val="28"/>
          <w:lang w:val="ru-RU"/>
        </w:rPr>
        <w:t>0)</w:t>
      </w:r>
      <w:r w:rsidR="00A25014">
        <w:rPr>
          <w:rFonts w:ascii="Times New Roman" w:hAnsi="Times New Roman" w:cs="Times New Roman"/>
          <w:sz w:val="28"/>
          <w:szCs w:val="28"/>
          <w:lang w:val="ru-RU"/>
        </w:rPr>
        <w:t xml:space="preserve"> и количество лис (не больше </w:t>
      </w:r>
      <w:r w:rsidR="00664B85">
        <w:rPr>
          <w:rFonts w:ascii="Times New Roman" w:hAnsi="Times New Roman" w:cs="Times New Roman"/>
          <w:sz w:val="28"/>
          <w:szCs w:val="28"/>
          <w:lang w:val="ru-RU"/>
        </w:rPr>
        <w:t>(</w:t>
      </w:r>
      <w:r w:rsidR="00A25014">
        <w:rPr>
          <w:rFonts w:ascii="Times New Roman" w:hAnsi="Times New Roman" w:cs="Times New Roman"/>
          <w:sz w:val="28"/>
          <w:szCs w:val="28"/>
          <w:lang w:val="ru-RU"/>
        </w:rPr>
        <w:t>размер поля * размер поля</w:t>
      </w:r>
      <w:r w:rsidR="00664B85">
        <w:rPr>
          <w:rFonts w:ascii="Times New Roman" w:hAnsi="Times New Roman" w:cs="Times New Roman"/>
          <w:sz w:val="28"/>
          <w:szCs w:val="28"/>
          <w:lang w:val="ru-RU"/>
        </w:rPr>
        <w:t>)</w:t>
      </w:r>
      <w:r w:rsidR="00A25014">
        <w:rPr>
          <w:rFonts w:ascii="Times New Roman" w:hAnsi="Times New Roman" w:cs="Times New Roman"/>
          <w:sz w:val="28"/>
          <w:szCs w:val="28"/>
          <w:lang w:val="ru-RU"/>
        </w:rPr>
        <w:t>)</w:t>
      </w:r>
      <w:r w:rsidR="00664B85">
        <w:rPr>
          <w:rFonts w:ascii="Times New Roman" w:hAnsi="Times New Roman" w:cs="Times New Roman"/>
          <w:sz w:val="28"/>
          <w:szCs w:val="28"/>
          <w:lang w:val="ru-RU"/>
        </w:rPr>
        <w:t>. П</w:t>
      </w:r>
      <w:r>
        <w:rPr>
          <w:rFonts w:ascii="Times New Roman" w:hAnsi="Times New Roman" w:cs="Times New Roman"/>
          <w:sz w:val="28"/>
          <w:szCs w:val="28"/>
          <w:lang w:val="ru-RU"/>
        </w:rPr>
        <w:t>ерем</w:t>
      </w:r>
      <w:r w:rsidR="000F5D8C">
        <w:rPr>
          <w:rFonts w:ascii="Times New Roman" w:hAnsi="Times New Roman" w:cs="Times New Roman"/>
          <w:sz w:val="28"/>
          <w:szCs w:val="28"/>
          <w:lang w:val="ru-RU"/>
        </w:rPr>
        <w:t>е</w:t>
      </w:r>
      <w:r>
        <w:rPr>
          <w:rFonts w:ascii="Times New Roman" w:hAnsi="Times New Roman" w:cs="Times New Roman"/>
          <w:sz w:val="28"/>
          <w:szCs w:val="28"/>
          <w:lang w:val="ru-RU"/>
        </w:rPr>
        <w:t xml:space="preserve">щение только по таблице, но </w:t>
      </w:r>
      <w:r w:rsidR="000F5D8C">
        <w:rPr>
          <w:rFonts w:ascii="Times New Roman" w:hAnsi="Times New Roman" w:cs="Times New Roman"/>
          <w:sz w:val="28"/>
          <w:szCs w:val="28"/>
          <w:lang w:val="ru-RU"/>
        </w:rPr>
        <w:t>можно выйти из игры</w:t>
      </w:r>
      <w:r w:rsidR="00664B85">
        <w:rPr>
          <w:rFonts w:ascii="Times New Roman" w:hAnsi="Times New Roman" w:cs="Times New Roman"/>
          <w:sz w:val="28"/>
          <w:szCs w:val="28"/>
          <w:lang w:val="ru-RU"/>
        </w:rPr>
        <w:t>.</w:t>
      </w:r>
    </w:p>
    <w:p w:rsidR="000F5D8C" w:rsidRDefault="009B0AEF" w:rsidP="000F5D8C">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Игра </w:t>
      </w:r>
    </w:p>
    <w:p w:rsidR="00664B85" w:rsidRDefault="000F5D8C" w:rsidP="000F5D8C">
      <w:pPr>
        <w:pStyle w:val="a4"/>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выстрелов </w:t>
      </w:r>
      <w:r w:rsidR="00A25014">
        <w:rPr>
          <w:rFonts w:ascii="Times New Roman" w:hAnsi="Times New Roman" w:cs="Times New Roman"/>
          <w:sz w:val="28"/>
          <w:szCs w:val="28"/>
          <w:lang w:val="ru-RU"/>
        </w:rPr>
        <w:t xml:space="preserve">ограниченно, вычисляются по формуле: </w:t>
      </w:r>
    </w:p>
    <w:p w:rsidR="000F5D8C" w:rsidRPr="00A25014" w:rsidRDefault="00A25014" w:rsidP="000F5D8C">
      <w:pPr>
        <w:pStyle w:val="a4"/>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размер поля * (размер поля - 1) + 1</w:t>
      </w:r>
    </w:p>
    <w:p w:rsidR="000F5D8C" w:rsidRDefault="009B0AEF" w:rsidP="000F5D8C">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000F5D8C">
        <w:rPr>
          <w:rFonts w:ascii="Times New Roman" w:hAnsi="Times New Roman" w:cs="Times New Roman"/>
          <w:sz w:val="28"/>
          <w:szCs w:val="28"/>
          <w:lang w:val="ru-RU"/>
        </w:rPr>
        <w:t>едется подсчет затраченного времени и количество выстрелов</w:t>
      </w:r>
    </w:p>
    <w:p w:rsidR="000F5D8C" w:rsidRDefault="000F5D8C" w:rsidP="000F5D8C">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При каждом выстреле выводится справка:</w:t>
      </w:r>
    </w:p>
    <w:p w:rsidR="000F5D8C" w:rsidRDefault="00313ABB"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Нашли</w:t>
      </w:r>
      <w:r w:rsidR="000F5D8C">
        <w:rPr>
          <w:rFonts w:ascii="Times New Roman" w:hAnsi="Times New Roman" w:cs="Times New Roman"/>
          <w:sz w:val="28"/>
          <w:szCs w:val="28"/>
          <w:lang w:val="ru-RU"/>
        </w:rPr>
        <w:t xml:space="preserve"> ли вы лис;</w:t>
      </w:r>
    </w:p>
    <w:p w:rsidR="000F5D8C" w:rsidRDefault="000F5D8C"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Сколько их там было;</w:t>
      </w:r>
    </w:p>
    <w:p w:rsidR="000F5D8C" w:rsidRDefault="000F5D8C"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Сколько лис по пеленгу;</w:t>
      </w:r>
    </w:p>
    <w:p w:rsidR="000F5D8C" w:rsidRDefault="000F5D8C"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Сколько лис осталось еще </w:t>
      </w:r>
      <w:r w:rsidR="00313ABB">
        <w:rPr>
          <w:rFonts w:ascii="Times New Roman" w:hAnsi="Times New Roman" w:cs="Times New Roman"/>
          <w:sz w:val="28"/>
          <w:szCs w:val="28"/>
          <w:lang w:val="ru-RU"/>
        </w:rPr>
        <w:t>найти</w:t>
      </w:r>
      <w:r>
        <w:rPr>
          <w:rFonts w:ascii="Times New Roman" w:hAnsi="Times New Roman" w:cs="Times New Roman"/>
          <w:sz w:val="28"/>
          <w:szCs w:val="28"/>
          <w:lang w:val="ru-RU"/>
        </w:rPr>
        <w:t>.</w:t>
      </w:r>
    </w:p>
    <w:p w:rsidR="00664B85" w:rsidRPr="000F5D8C" w:rsidRDefault="00664B85" w:rsidP="000F5D8C">
      <w:pPr>
        <w:pStyle w:val="a4"/>
        <w:numPr>
          <w:ilvl w:val="0"/>
          <w:numId w:val="11"/>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Сколько выстрелов осталось </w:t>
      </w:r>
    </w:p>
    <w:p w:rsidR="000F5D8C" w:rsidRDefault="000F5D8C" w:rsidP="000F5D8C">
      <w:pPr>
        <w:pStyle w:val="a4"/>
        <w:numPr>
          <w:ilvl w:val="0"/>
          <w:numId w:val="8"/>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Таблица:</w:t>
      </w:r>
    </w:p>
    <w:p w:rsidR="000F5D8C" w:rsidRDefault="000F5D8C" w:rsidP="00A657DB">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По умолчанию ячейки зеленые;</w:t>
      </w:r>
    </w:p>
    <w:p w:rsidR="00801DCB" w:rsidRDefault="009B0AEF" w:rsidP="00A657DB">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Ячейка</w:t>
      </w:r>
      <w:r w:rsidR="00A657DB">
        <w:rPr>
          <w:rFonts w:ascii="Times New Roman" w:hAnsi="Times New Roman" w:cs="Times New Roman"/>
          <w:sz w:val="28"/>
          <w:szCs w:val="28"/>
          <w:lang w:val="ru-RU"/>
        </w:rPr>
        <w:t>,</w:t>
      </w:r>
      <w:r w:rsidR="000F5D8C">
        <w:rPr>
          <w:rFonts w:ascii="Times New Roman" w:hAnsi="Times New Roman" w:cs="Times New Roman"/>
          <w:sz w:val="28"/>
          <w:szCs w:val="28"/>
          <w:lang w:val="ru-RU"/>
        </w:rPr>
        <w:t xml:space="preserve"> в которую стреляют – красная;</w:t>
      </w:r>
    </w:p>
    <w:p w:rsidR="000F5D8C" w:rsidRDefault="000F5D8C" w:rsidP="00A657DB">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Ячейки по пеленгу – желтые;</w:t>
      </w:r>
    </w:p>
    <w:p w:rsidR="000F5D8C" w:rsidRDefault="00A657DB" w:rsidP="00A657DB">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Ячейки, в которых</w:t>
      </w:r>
      <w:r w:rsidR="00664B85">
        <w:rPr>
          <w:rFonts w:ascii="Times New Roman" w:hAnsi="Times New Roman" w:cs="Times New Roman"/>
          <w:sz w:val="28"/>
          <w:szCs w:val="28"/>
          <w:lang w:val="ru-RU"/>
        </w:rPr>
        <w:t xml:space="preserve"> лис </w:t>
      </w:r>
      <w:r w:rsidR="000F5D8C">
        <w:rPr>
          <w:rFonts w:ascii="Times New Roman" w:hAnsi="Times New Roman" w:cs="Times New Roman"/>
          <w:sz w:val="28"/>
          <w:szCs w:val="28"/>
          <w:lang w:val="ru-RU"/>
        </w:rPr>
        <w:t xml:space="preserve">уже </w:t>
      </w:r>
      <w:r w:rsidR="009B0AEF">
        <w:rPr>
          <w:rFonts w:ascii="Times New Roman" w:hAnsi="Times New Roman" w:cs="Times New Roman"/>
          <w:sz w:val="28"/>
          <w:szCs w:val="28"/>
          <w:lang w:val="ru-RU"/>
        </w:rPr>
        <w:t>нашли</w:t>
      </w:r>
      <w:r w:rsidR="000F5D8C">
        <w:rPr>
          <w:rFonts w:ascii="Times New Roman" w:hAnsi="Times New Roman" w:cs="Times New Roman"/>
          <w:sz w:val="28"/>
          <w:szCs w:val="28"/>
          <w:lang w:val="ru-RU"/>
        </w:rPr>
        <w:t xml:space="preserve"> – </w:t>
      </w:r>
      <w:r w:rsidR="009B0AEF">
        <w:rPr>
          <w:rFonts w:ascii="Times New Roman" w:hAnsi="Times New Roman" w:cs="Times New Roman"/>
          <w:sz w:val="28"/>
          <w:szCs w:val="28"/>
          <w:lang w:val="ru-RU"/>
        </w:rPr>
        <w:t>высвечивается «</w:t>
      </w:r>
      <w:r w:rsidR="009B0AEF">
        <w:rPr>
          <w:rFonts w:ascii="Times New Roman" w:hAnsi="Times New Roman" w:cs="Times New Roman"/>
          <w:sz w:val="28"/>
          <w:szCs w:val="28"/>
          <w:lang w:val="en-US"/>
        </w:rPr>
        <w:t>V</w:t>
      </w:r>
      <w:r w:rsidR="009B0AEF">
        <w:rPr>
          <w:rFonts w:ascii="Times New Roman" w:hAnsi="Times New Roman" w:cs="Times New Roman"/>
          <w:sz w:val="28"/>
          <w:szCs w:val="28"/>
          <w:lang w:val="ru-RU"/>
        </w:rPr>
        <w:t>»</w:t>
      </w:r>
      <w:r w:rsidR="000F5D8C">
        <w:rPr>
          <w:rFonts w:ascii="Times New Roman" w:hAnsi="Times New Roman" w:cs="Times New Roman"/>
          <w:sz w:val="28"/>
          <w:szCs w:val="28"/>
          <w:lang w:val="ru-RU"/>
        </w:rPr>
        <w:t>.</w:t>
      </w:r>
    </w:p>
    <w:p w:rsidR="009B0AEF" w:rsidRDefault="00664B85" w:rsidP="009B0AEF">
      <w:pPr>
        <w:pStyle w:val="a4"/>
        <w:numPr>
          <w:ilvl w:val="0"/>
          <w:numId w:val="12"/>
        </w:num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Ячейки, в которых </w:t>
      </w:r>
      <w:proofErr w:type="gramStart"/>
      <w:r>
        <w:rPr>
          <w:rFonts w:ascii="Times New Roman" w:hAnsi="Times New Roman" w:cs="Times New Roman"/>
          <w:sz w:val="28"/>
          <w:szCs w:val="28"/>
          <w:lang w:val="ru-RU"/>
        </w:rPr>
        <w:t xml:space="preserve">лис </w:t>
      </w:r>
      <w:r w:rsidR="009B0AEF">
        <w:rPr>
          <w:rFonts w:ascii="Times New Roman" w:hAnsi="Times New Roman" w:cs="Times New Roman"/>
          <w:sz w:val="28"/>
          <w:szCs w:val="28"/>
          <w:lang w:val="ru-RU"/>
        </w:rPr>
        <w:t xml:space="preserve"> </w:t>
      </w:r>
      <w:r>
        <w:rPr>
          <w:rFonts w:ascii="Times New Roman" w:hAnsi="Times New Roman" w:cs="Times New Roman"/>
          <w:sz w:val="28"/>
          <w:szCs w:val="28"/>
          <w:lang w:val="ru-RU"/>
        </w:rPr>
        <w:t>нет</w:t>
      </w:r>
      <w:proofErr w:type="gramEnd"/>
      <w:r>
        <w:rPr>
          <w:rFonts w:ascii="Times New Roman" w:hAnsi="Times New Roman" w:cs="Times New Roman"/>
          <w:sz w:val="28"/>
          <w:szCs w:val="28"/>
          <w:lang w:val="ru-RU"/>
        </w:rPr>
        <w:t xml:space="preserve"> </w:t>
      </w:r>
      <w:r w:rsidR="009B0AEF">
        <w:rPr>
          <w:rFonts w:ascii="Times New Roman" w:hAnsi="Times New Roman" w:cs="Times New Roman"/>
          <w:sz w:val="28"/>
          <w:szCs w:val="28"/>
          <w:lang w:val="ru-RU"/>
        </w:rPr>
        <w:t>– высвечивается «</w:t>
      </w:r>
      <w:r w:rsidR="009B0AEF">
        <w:rPr>
          <w:rFonts w:ascii="Times New Roman" w:hAnsi="Times New Roman" w:cs="Times New Roman"/>
          <w:sz w:val="28"/>
          <w:szCs w:val="28"/>
          <w:lang w:val="en-US"/>
        </w:rPr>
        <w:t>X</w:t>
      </w:r>
      <w:r w:rsidR="009B0AEF">
        <w:rPr>
          <w:rFonts w:ascii="Times New Roman" w:hAnsi="Times New Roman" w:cs="Times New Roman"/>
          <w:sz w:val="28"/>
          <w:szCs w:val="28"/>
          <w:lang w:val="ru-RU"/>
        </w:rPr>
        <w:t>».</w:t>
      </w:r>
    </w:p>
    <w:p w:rsidR="00C26E25" w:rsidRPr="00C26E25" w:rsidRDefault="00C26E25" w:rsidP="00C26E25">
      <w:pPr>
        <w:jc w:val="center"/>
        <w:rPr>
          <w:rFonts w:ascii="Times New Roman" w:hAnsi="Times New Roman" w:cs="Times New Roman"/>
          <w:sz w:val="28"/>
          <w:szCs w:val="28"/>
          <w:lang w:val="ru-RU"/>
        </w:rPr>
      </w:pPr>
      <w:r w:rsidRPr="00647D69">
        <w:rPr>
          <w:rFonts w:ascii="Times New Roman" w:hAnsi="Times New Roman" w:cs="Times New Roman"/>
          <w:b/>
          <w:sz w:val="28"/>
          <w:szCs w:val="28"/>
          <w:lang w:val="ru-RU"/>
        </w:rPr>
        <w:lastRenderedPageBreak/>
        <w:t xml:space="preserve">Спецификация структуры </w:t>
      </w:r>
      <w:r>
        <w:rPr>
          <w:rFonts w:ascii="Times New Roman" w:hAnsi="Times New Roman" w:cs="Times New Roman"/>
          <w:b/>
          <w:sz w:val="28"/>
          <w:szCs w:val="28"/>
          <w:lang w:val="en-US"/>
        </w:rPr>
        <w:t>Cell</w:t>
      </w:r>
    </w:p>
    <w:p w:rsidR="00C26E25" w:rsidRDefault="00C26E25" w:rsidP="00C26E25">
      <w:pPr>
        <w:rPr>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Pr>
          <w:rFonts w:ascii="Times New Roman" w:hAnsi="Times New Roman" w:cs="Times New Roman"/>
          <w:sz w:val="28"/>
          <w:szCs w:val="28"/>
          <w:lang w:val="ru-RU"/>
        </w:rPr>
        <w:t xml:space="preserve"> в структуре находятся два поля:</w:t>
      </w:r>
    </w:p>
    <w:p w:rsidR="00C26E25" w:rsidRPr="00C26E25" w:rsidRDefault="00C26E25" w:rsidP="00C26E25">
      <w:pPr>
        <w:pStyle w:val="a4"/>
        <w:numPr>
          <w:ilvl w:val="0"/>
          <w:numId w:val="22"/>
        </w:numPr>
        <w:rPr>
          <w:rFonts w:ascii="Times New Roman" w:hAnsi="Times New Roman" w:cs="Times New Roman"/>
          <w:sz w:val="28"/>
          <w:szCs w:val="28"/>
          <w:lang w:val="ru-RU"/>
        </w:rPr>
      </w:pPr>
      <w:proofErr w:type="spellStart"/>
      <w:r w:rsidRPr="00C26E25">
        <w:rPr>
          <w:rFonts w:ascii="Times New Roman" w:hAnsi="Times New Roman" w:cs="Times New Roman"/>
          <w:sz w:val="28"/>
          <w:szCs w:val="28"/>
          <w:lang w:val="en-US"/>
        </w:rPr>
        <w:t>int</w:t>
      </w:r>
      <w:proofErr w:type="spellEnd"/>
      <w:r w:rsidRPr="00C26E25">
        <w:rPr>
          <w:rFonts w:ascii="Times New Roman" w:hAnsi="Times New Roman" w:cs="Times New Roman"/>
          <w:sz w:val="28"/>
          <w:szCs w:val="28"/>
          <w:lang w:val="ru-RU"/>
        </w:rPr>
        <w:t xml:space="preserve"> </w:t>
      </w:r>
      <w:proofErr w:type="spellStart"/>
      <w:r w:rsidRPr="00C26E25">
        <w:rPr>
          <w:rFonts w:ascii="Times New Roman" w:hAnsi="Times New Roman" w:cs="Times New Roman"/>
          <w:sz w:val="28"/>
          <w:szCs w:val="28"/>
          <w:lang w:val="ru-RU"/>
        </w:rPr>
        <w:t>CounOfFoxes</w:t>
      </w:r>
      <w:proofErr w:type="spellEnd"/>
      <w:r>
        <w:rPr>
          <w:rFonts w:ascii="Times New Roman" w:hAnsi="Times New Roman" w:cs="Times New Roman"/>
          <w:sz w:val="28"/>
          <w:szCs w:val="28"/>
          <w:lang w:val="ru-RU"/>
        </w:rPr>
        <w:t xml:space="preserve"> </w:t>
      </w:r>
      <w:r w:rsidRPr="00C26E25">
        <w:rPr>
          <w:rFonts w:ascii="Times New Roman" w:hAnsi="Times New Roman" w:cs="Times New Roman"/>
          <w:sz w:val="28"/>
          <w:szCs w:val="28"/>
          <w:lang w:val="ru-RU"/>
        </w:rPr>
        <w:t>– количество лис в одной ячейке;</w:t>
      </w:r>
    </w:p>
    <w:p w:rsidR="00C26E25" w:rsidRPr="00C26E25" w:rsidRDefault="00C26E25" w:rsidP="00C26E25">
      <w:pPr>
        <w:pStyle w:val="a4"/>
        <w:numPr>
          <w:ilvl w:val="0"/>
          <w:numId w:val="22"/>
        </w:numPr>
        <w:rPr>
          <w:rFonts w:ascii="Times New Roman" w:hAnsi="Times New Roman" w:cs="Times New Roman"/>
          <w:sz w:val="28"/>
          <w:szCs w:val="28"/>
          <w:lang w:val="ru-RU"/>
        </w:rPr>
      </w:pPr>
      <w:proofErr w:type="spellStart"/>
      <w:r w:rsidRPr="00C26E25">
        <w:rPr>
          <w:rFonts w:ascii="Times New Roman" w:hAnsi="Times New Roman" w:cs="Times New Roman"/>
          <w:sz w:val="28"/>
          <w:szCs w:val="28"/>
          <w:lang w:val="ru-RU"/>
        </w:rPr>
        <w:t>ShotInCell</w:t>
      </w:r>
      <w:proofErr w:type="spellEnd"/>
      <w:r w:rsidRPr="00C26E25">
        <w:rPr>
          <w:rFonts w:ascii="Times New Roman" w:hAnsi="Times New Roman" w:cs="Times New Roman"/>
          <w:sz w:val="28"/>
          <w:szCs w:val="28"/>
          <w:lang w:val="ru-RU"/>
        </w:rPr>
        <w:t xml:space="preserve"> </w:t>
      </w:r>
      <w:proofErr w:type="spellStart"/>
      <w:r w:rsidRPr="00C26E25">
        <w:rPr>
          <w:rFonts w:ascii="Times New Roman" w:hAnsi="Times New Roman" w:cs="Times New Roman"/>
          <w:sz w:val="28"/>
          <w:szCs w:val="28"/>
          <w:lang w:val="ru-RU"/>
        </w:rPr>
        <w:t>FindFoxs</w:t>
      </w:r>
      <w:proofErr w:type="spellEnd"/>
      <w:r w:rsidRPr="00C26E25">
        <w:rPr>
          <w:rFonts w:ascii="Times New Roman" w:hAnsi="Times New Roman" w:cs="Times New Roman"/>
          <w:sz w:val="28"/>
          <w:szCs w:val="28"/>
          <w:lang w:val="ru-RU"/>
        </w:rPr>
        <w:t xml:space="preserve"> </w:t>
      </w:r>
      <w:r>
        <w:rPr>
          <w:rFonts w:ascii="Times New Roman" w:hAnsi="Times New Roman" w:cs="Times New Roman"/>
          <w:sz w:val="28"/>
          <w:szCs w:val="28"/>
          <w:lang w:val="ru-RU"/>
        </w:rPr>
        <w:t>– нашел ли игрок лису.</w:t>
      </w:r>
    </w:p>
    <w:p w:rsidR="00C26E25" w:rsidRDefault="0032642F" w:rsidP="00C26E25">
      <w:pPr>
        <w:rPr>
          <w:rFonts w:ascii="Times New Roman" w:hAnsi="Times New Roman" w:cs="Times New Roman"/>
          <w:sz w:val="28"/>
          <w:szCs w:val="28"/>
          <w:lang w:val="ru-RU"/>
        </w:rPr>
      </w:pPr>
      <w:proofErr w:type="spellStart"/>
      <w:r w:rsidRPr="0032642F">
        <w:rPr>
          <w:rFonts w:ascii="Times New Roman" w:hAnsi="Times New Roman" w:cs="Times New Roman"/>
          <w:sz w:val="28"/>
          <w:szCs w:val="28"/>
          <w:u w:val="single"/>
        </w:rPr>
        <w:t>П</w:t>
      </w:r>
      <w:r w:rsidR="00C26E25" w:rsidRPr="0032642F">
        <w:rPr>
          <w:rFonts w:ascii="Times New Roman" w:hAnsi="Times New Roman" w:cs="Times New Roman"/>
          <w:sz w:val="28"/>
          <w:szCs w:val="28"/>
          <w:u w:val="single"/>
        </w:rPr>
        <w:t>еречисление</w:t>
      </w:r>
      <w:proofErr w:type="spellEnd"/>
      <w:r w:rsidR="00C26E25" w:rsidRPr="00C26E25">
        <w:rPr>
          <w:rFonts w:ascii="Times New Roman" w:hAnsi="Times New Roman" w:cs="Times New Roman"/>
          <w:sz w:val="28"/>
          <w:szCs w:val="28"/>
        </w:rPr>
        <w:t xml:space="preserve"> </w:t>
      </w:r>
      <w:proofErr w:type="spellStart"/>
      <w:r w:rsidR="00C26E25" w:rsidRPr="00C26E25">
        <w:rPr>
          <w:rFonts w:ascii="Times New Roman" w:hAnsi="Times New Roman" w:cs="Times New Roman"/>
          <w:sz w:val="28"/>
          <w:szCs w:val="28"/>
          <w:u w:val="single"/>
        </w:rPr>
        <w:t>ShotInCell</w:t>
      </w:r>
      <w:proofErr w:type="spellEnd"/>
      <w:r w:rsidR="00C26E25">
        <w:rPr>
          <w:rFonts w:ascii="Times New Roman" w:hAnsi="Times New Roman" w:cs="Times New Roman"/>
          <w:sz w:val="28"/>
          <w:szCs w:val="28"/>
          <w:lang w:val="ru-RU"/>
        </w:rPr>
        <w:t>:</w:t>
      </w:r>
    </w:p>
    <w:p w:rsidR="00C26E25" w:rsidRPr="00C26E25" w:rsidRDefault="00C26E25" w:rsidP="00C26E25">
      <w:pPr>
        <w:pStyle w:val="a4"/>
        <w:numPr>
          <w:ilvl w:val="0"/>
          <w:numId w:val="23"/>
        </w:numPr>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lang w:val="ru-RU"/>
        </w:rPr>
        <w:t>NoAction</w:t>
      </w:r>
      <w:proofErr w:type="spellEnd"/>
      <w:r>
        <w:rPr>
          <w:rFonts w:ascii="Times New Roman" w:hAnsi="Times New Roman" w:cs="Times New Roman"/>
          <w:sz w:val="28"/>
          <w:szCs w:val="28"/>
          <w:lang w:val="ru-RU"/>
        </w:rPr>
        <w:t xml:space="preserve">  </w:t>
      </w:r>
      <w:r w:rsidRPr="00C26E25">
        <w:rPr>
          <w:rFonts w:ascii="Times New Roman" w:hAnsi="Times New Roman" w:cs="Times New Roman"/>
          <w:sz w:val="28"/>
          <w:szCs w:val="28"/>
          <w:lang w:val="ru-RU"/>
        </w:rPr>
        <w:t>–</w:t>
      </w:r>
      <w:proofErr w:type="gramEnd"/>
      <w:r w:rsidRPr="00C26E25">
        <w:rPr>
          <w:rFonts w:ascii="Times New Roman" w:hAnsi="Times New Roman" w:cs="Times New Roman"/>
          <w:sz w:val="28"/>
          <w:szCs w:val="28"/>
          <w:lang w:val="ru-RU"/>
        </w:rPr>
        <w:t xml:space="preserve"> </w:t>
      </w:r>
      <w:r>
        <w:rPr>
          <w:rFonts w:ascii="Times New Roman" w:hAnsi="Times New Roman" w:cs="Times New Roman"/>
          <w:sz w:val="28"/>
          <w:szCs w:val="28"/>
          <w:lang w:val="ru-RU"/>
        </w:rPr>
        <w:t>игрок не проверял ячейку</w:t>
      </w:r>
      <w:r w:rsidRPr="00C26E25">
        <w:rPr>
          <w:rFonts w:ascii="Times New Roman" w:hAnsi="Times New Roman" w:cs="Times New Roman"/>
          <w:sz w:val="28"/>
          <w:szCs w:val="28"/>
          <w:lang w:val="ru-RU"/>
        </w:rPr>
        <w:t>;</w:t>
      </w:r>
    </w:p>
    <w:p w:rsidR="00C26E25" w:rsidRPr="00C26E25" w:rsidRDefault="00C26E25" w:rsidP="00C26E25">
      <w:pPr>
        <w:pStyle w:val="a4"/>
        <w:numPr>
          <w:ilvl w:val="0"/>
          <w:numId w:val="23"/>
        </w:numPr>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lang w:val="ru-RU"/>
        </w:rPr>
        <w:t>Find</w:t>
      </w:r>
      <w:proofErr w:type="spellEnd"/>
      <w:r>
        <w:rPr>
          <w:rFonts w:ascii="Times New Roman" w:hAnsi="Times New Roman" w:cs="Times New Roman"/>
          <w:sz w:val="28"/>
          <w:szCs w:val="28"/>
          <w:lang w:val="ru-RU"/>
        </w:rPr>
        <w:t xml:space="preserve">  </w:t>
      </w:r>
      <w:r w:rsidRPr="00C26E25">
        <w:rPr>
          <w:rFonts w:ascii="Times New Roman" w:hAnsi="Times New Roman" w:cs="Times New Roman"/>
          <w:sz w:val="28"/>
          <w:szCs w:val="28"/>
          <w:lang w:val="ru-RU"/>
        </w:rPr>
        <w:t>–</w:t>
      </w:r>
      <w:proofErr w:type="gramEnd"/>
      <w:r w:rsidRPr="00C26E25">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игрок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нашел</w:t>
      </w:r>
      <w:proofErr w:type="spellEnd"/>
      <w:r>
        <w:rPr>
          <w:rFonts w:ascii="Times New Roman" w:hAnsi="Times New Roman" w:cs="Times New Roman"/>
          <w:sz w:val="28"/>
          <w:szCs w:val="28"/>
        </w:rPr>
        <w:t xml:space="preserve"> лис</w:t>
      </w:r>
      <w:r>
        <w:rPr>
          <w:rFonts w:ascii="Times New Roman" w:hAnsi="Times New Roman" w:cs="Times New Roman"/>
          <w:sz w:val="28"/>
          <w:szCs w:val="28"/>
          <w:lang w:val="ru-RU"/>
        </w:rPr>
        <w:t>;</w:t>
      </w:r>
    </w:p>
    <w:p w:rsidR="00C26E25" w:rsidRPr="00C26E25" w:rsidRDefault="00C26E25" w:rsidP="00C26E25">
      <w:pPr>
        <w:pStyle w:val="a4"/>
        <w:numPr>
          <w:ilvl w:val="0"/>
          <w:numId w:val="23"/>
        </w:numPr>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lang w:val="ru-RU"/>
        </w:rPr>
        <w:t>NotFind</w:t>
      </w:r>
      <w:proofErr w:type="spellEnd"/>
      <w:r>
        <w:rPr>
          <w:rFonts w:ascii="Times New Roman" w:hAnsi="Times New Roman" w:cs="Times New Roman"/>
          <w:sz w:val="28"/>
          <w:szCs w:val="28"/>
          <w:lang w:val="ru-RU"/>
        </w:rPr>
        <w:t xml:space="preserve">  </w:t>
      </w:r>
      <w:r w:rsidRPr="00C26E25">
        <w:rPr>
          <w:rFonts w:ascii="Times New Roman" w:hAnsi="Times New Roman" w:cs="Times New Roman"/>
          <w:sz w:val="28"/>
          <w:szCs w:val="28"/>
          <w:lang w:val="ru-RU"/>
        </w:rPr>
        <w:t>–</w:t>
      </w:r>
      <w:proofErr w:type="gramEnd"/>
      <w:r w:rsidRPr="00C26E2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игрок не нашел лис.</w:t>
      </w:r>
    </w:p>
    <w:p w:rsidR="0032642F" w:rsidRDefault="0032642F">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C26E25" w:rsidRPr="00664B85" w:rsidRDefault="00C26E25" w:rsidP="00C26E25">
      <w:pPr>
        <w:jc w:val="center"/>
        <w:rPr>
          <w:rFonts w:ascii="Times New Roman" w:hAnsi="Times New Roman" w:cs="Times New Roman"/>
          <w:sz w:val="28"/>
          <w:szCs w:val="28"/>
          <w:lang w:val="ru-RU"/>
        </w:rPr>
      </w:pPr>
      <w:r w:rsidRPr="00647D69">
        <w:rPr>
          <w:rFonts w:ascii="Times New Roman" w:hAnsi="Times New Roman" w:cs="Times New Roman"/>
          <w:b/>
          <w:sz w:val="28"/>
          <w:szCs w:val="28"/>
          <w:lang w:val="ru-RU"/>
        </w:rPr>
        <w:lastRenderedPageBreak/>
        <w:t xml:space="preserve">Спецификация структуры </w:t>
      </w:r>
      <w:proofErr w:type="spellStart"/>
      <w:r w:rsidRPr="00E47F7B">
        <w:rPr>
          <w:rFonts w:ascii="Times New Roman" w:hAnsi="Times New Roman" w:cs="Times New Roman"/>
          <w:b/>
          <w:sz w:val="28"/>
          <w:szCs w:val="28"/>
          <w:lang w:val="ru-RU"/>
        </w:rPr>
        <w:t>UserActions</w:t>
      </w:r>
      <w:proofErr w:type="spellEnd"/>
    </w:p>
    <w:p w:rsidR="00C26E25" w:rsidRPr="00647D69" w:rsidRDefault="00C26E25" w:rsidP="00C26E25">
      <w:pPr>
        <w:rPr>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 реализована работа </w:t>
      </w:r>
      <w:r>
        <w:rPr>
          <w:rFonts w:ascii="Times New Roman" w:hAnsi="Times New Roman" w:cs="Times New Roman"/>
          <w:sz w:val="28"/>
          <w:szCs w:val="28"/>
          <w:lang w:val="ru-RU"/>
        </w:rPr>
        <w:t>с действиями пользователя.</w:t>
      </w:r>
    </w:p>
    <w:p w:rsidR="00C26E25" w:rsidRPr="00BD5D37" w:rsidRDefault="00C26E25" w:rsidP="00C26E25">
      <w:pPr>
        <w:rPr>
          <w:rFonts w:ascii="Times New Roman" w:hAnsi="Times New Roman" w:cs="Times New Roman"/>
          <w:sz w:val="28"/>
          <w:szCs w:val="28"/>
          <w:lang w:val="ru-RU"/>
        </w:rPr>
      </w:pPr>
      <w:r w:rsidRPr="00647D69">
        <w:rPr>
          <w:rFonts w:ascii="Times New Roman" w:hAnsi="Times New Roman" w:cs="Times New Roman"/>
          <w:sz w:val="28"/>
          <w:szCs w:val="28"/>
          <w:u w:val="single"/>
          <w:lang w:val="ru-RU"/>
        </w:rPr>
        <w:t>Методы</w:t>
      </w:r>
      <w:r w:rsidRPr="00313ABB">
        <w:rPr>
          <w:rFonts w:ascii="Times New Roman" w:hAnsi="Times New Roman" w:cs="Times New Roman"/>
          <w:sz w:val="28"/>
          <w:szCs w:val="28"/>
          <w:u w:val="single"/>
          <w:lang w:val="ru-RU"/>
        </w:rPr>
        <w:t>:</w:t>
      </w:r>
      <w:r w:rsidRPr="00313ABB">
        <w:rPr>
          <w:rFonts w:ascii="Times New Roman" w:hAnsi="Times New Roman" w:cs="Times New Roman"/>
          <w:b/>
          <w:sz w:val="28"/>
          <w:szCs w:val="28"/>
          <w:lang w:val="ru-RU"/>
        </w:rPr>
        <w:t xml:space="preserve"> </w:t>
      </w:r>
      <w:proofErr w:type="spellStart"/>
      <w:proofErr w:type="gramStart"/>
      <w:r w:rsidRPr="00E47F7B">
        <w:rPr>
          <w:rFonts w:ascii="Times New Roman" w:hAnsi="Times New Roman" w:cs="Times New Roman"/>
          <w:sz w:val="28"/>
          <w:szCs w:val="28"/>
          <w:lang w:val="en-US"/>
        </w:rPr>
        <w:t>GetUserAction</w:t>
      </w:r>
      <w:proofErr w:type="spellEnd"/>
      <w:r w:rsidRPr="00313ABB">
        <w:rPr>
          <w:rFonts w:ascii="Times New Roman" w:hAnsi="Times New Roman" w:cs="Times New Roman"/>
          <w:sz w:val="28"/>
          <w:szCs w:val="28"/>
          <w:lang w:val="ru-RU"/>
        </w:rPr>
        <w:t>(</w:t>
      </w:r>
      <w:proofErr w:type="gramEnd"/>
      <w:r w:rsidRPr="00313ABB">
        <w:rPr>
          <w:rFonts w:ascii="Times New Roman" w:hAnsi="Times New Roman" w:cs="Times New Roman"/>
          <w:sz w:val="28"/>
          <w:szCs w:val="28"/>
          <w:lang w:val="ru-RU"/>
        </w:rPr>
        <w:t>)</w:t>
      </w:r>
      <w:r>
        <w:rPr>
          <w:rFonts w:ascii="Times New Roman" w:hAnsi="Times New Roman" w:cs="Times New Roman"/>
          <w:sz w:val="28"/>
          <w:szCs w:val="28"/>
          <w:lang w:val="ru-RU"/>
        </w:rPr>
        <w:t>.</w:t>
      </w:r>
    </w:p>
    <w:p w:rsidR="00C26E25" w:rsidRDefault="0032642F" w:rsidP="00C26E25">
      <w:pPr>
        <w:rPr>
          <w:rFonts w:ascii="Times New Roman" w:hAnsi="Times New Roman" w:cs="Times New Roman"/>
          <w:sz w:val="28"/>
          <w:szCs w:val="28"/>
          <w:lang w:val="ru-RU"/>
        </w:rPr>
      </w:pPr>
      <w:r>
        <w:rPr>
          <w:rFonts w:ascii="Times New Roman" w:hAnsi="Times New Roman" w:cs="Times New Roman"/>
          <w:sz w:val="28"/>
          <w:szCs w:val="28"/>
          <w:lang w:val="ru-RU"/>
        </w:rPr>
        <w:t>П</w:t>
      </w:r>
      <w:r w:rsidR="00C26E25" w:rsidRPr="00BD5D37">
        <w:rPr>
          <w:rFonts w:ascii="Times New Roman" w:hAnsi="Times New Roman" w:cs="Times New Roman"/>
          <w:sz w:val="28"/>
          <w:szCs w:val="28"/>
          <w:u w:val="single"/>
          <w:lang w:val="ru-RU"/>
        </w:rPr>
        <w:t>еречисление</w:t>
      </w:r>
      <w:r w:rsidR="00C26E25">
        <w:rPr>
          <w:rFonts w:ascii="Times New Roman" w:hAnsi="Times New Roman" w:cs="Times New Roman"/>
          <w:sz w:val="28"/>
          <w:szCs w:val="28"/>
          <w:lang w:val="ru-RU"/>
        </w:rPr>
        <w:t xml:space="preserve"> </w:t>
      </w:r>
      <w:proofErr w:type="spellStart"/>
      <w:r w:rsidR="00C26E25" w:rsidRPr="00E47F7B">
        <w:rPr>
          <w:rFonts w:ascii="Times New Roman" w:hAnsi="Times New Roman" w:cs="Times New Roman"/>
          <w:sz w:val="28"/>
          <w:szCs w:val="28"/>
          <w:lang w:val="ru-RU"/>
        </w:rPr>
        <w:t>Action</w:t>
      </w:r>
      <w:proofErr w:type="spellEnd"/>
      <w:r w:rsidR="00C26E25">
        <w:rPr>
          <w:rFonts w:ascii="Times New Roman" w:hAnsi="Times New Roman" w:cs="Times New Roman"/>
          <w:sz w:val="28"/>
          <w:szCs w:val="28"/>
          <w:lang w:val="ru-RU"/>
        </w:rPr>
        <w:t xml:space="preserve"> (действия, которые может совершить пользователь)</w:t>
      </w:r>
      <w:ins w:id="0" w:author="Gena" w:date="2017-01-19T16:50:00Z">
        <w:r w:rsidR="00EA30A6" w:rsidRPr="00EA30A6">
          <w:rPr>
            <w:rFonts w:ascii="Times New Roman" w:hAnsi="Times New Roman" w:cs="Times New Roman"/>
            <w:sz w:val="28"/>
            <w:szCs w:val="28"/>
            <w:lang w:val="ru-RU"/>
            <w:rPrChange w:id="1" w:author="Gena" w:date="2017-01-19T16:50:00Z">
              <w:rPr>
                <w:rFonts w:ascii="Times New Roman" w:hAnsi="Times New Roman" w:cs="Times New Roman"/>
                <w:sz w:val="28"/>
                <w:szCs w:val="28"/>
                <w:lang w:val="en-US"/>
              </w:rPr>
            </w:rPrChange>
          </w:rPr>
          <w:t>:</w:t>
        </w:r>
      </w:ins>
      <w:del w:id="2" w:author="Gena" w:date="2017-01-19T16:50:00Z">
        <w:r w:rsidR="00C26E25" w:rsidDel="00EA30A6">
          <w:rPr>
            <w:rFonts w:ascii="Times New Roman" w:hAnsi="Times New Roman" w:cs="Times New Roman"/>
            <w:sz w:val="28"/>
            <w:szCs w:val="28"/>
            <w:lang w:val="ru-RU"/>
          </w:rPr>
          <w:delText>.</w:delText>
        </w:r>
      </w:del>
    </w:p>
    <w:p w:rsidR="00EA30A6" w:rsidRPr="00EA30A6" w:rsidRDefault="00EA30A6" w:rsidP="00EA30A6">
      <w:pPr>
        <w:pStyle w:val="a4"/>
        <w:numPr>
          <w:ilvl w:val="0"/>
          <w:numId w:val="24"/>
        </w:numPr>
        <w:rPr>
          <w:rFonts w:ascii="Times New Roman" w:hAnsi="Times New Roman" w:cs="Times New Roman"/>
          <w:sz w:val="28"/>
          <w:szCs w:val="28"/>
          <w:lang w:val="en-US"/>
        </w:rPr>
      </w:pPr>
      <w:proofErr w:type="spellStart"/>
      <w:r w:rsidRPr="00EA30A6">
        <w:rPr>
          <w:rFonts w:ascii="Times New Roman" w:hAnsi="Times New Roman" w:cs="Times New Roman"/>
          <w:sz w:val="28"/>
          <w:szCs w:val="28"/>
          <w:lang w:val="en-US"/>
        </w:rPr>
        <w:t>NoAction</w:t>
      </w:r>
      <w:proofErr w:type="spellEnd"/>
      <w:r w:rsidRPr="00EA30A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не совершал действия </w:t>
      </w:r>
    </w:p>
    <w:p w:rsidR="00EA30A6" w:rsidRPr="00EA30A6" w:rsidRDefault="00EA30A6" w:rsidP="00EA30A6">
      <w:pPr>
        <w:pStyle w:val="a4"/>
        <w:numPr>
          <w:ilvl w:val="0"/>
          <w:numId w:val="24"/>
        </w:numPr>
        <w:rPr>
          <w:rFonts w:ascii="Times New Roman" w:hAnsi="Times New Roman" w:cs="Times New Roman"/>
          <w:sz w:val="28"/>
          <w:szCs w:val="28"/>
          <w:lang w:val="en-US"/>
        </w:rPr>
      </w:pPr>
      <w:r w:rsidRPr="00EA30A6">
        <w:rPr>
          <w:rFonts w:ascii="Times New Roman" w:hAnsi="Times New Roman" w:cs="Times New Roman"/>
          <w:sz w:val="28"/>
          <w:szCs w:val="28"/>
          <w:lang w:val="en-US"/>
        </w:rPr>
        <w:t xml:space="preserve">Left </w:t>
      </w:r>
      <w:r>
        <w:rPr>
          <w:rFonts w:ascii="Times New Roman" w:hAnsi="Times New Roman" w:cs="Times New Roman"/>
          <w:sz w:val="28"/>
          <w:szCs w:val="28"/>
          <w:lang w:val="ru-RU"/>
        </w:rPr>
        <w:t xml:space="preserve">– игрок нажал стрелочку </w:t>
      </w:r>
      <w:del w:id="3" w:author="Gena" w:date="2017-01-19T16:50:00Z">
        <w:r w:rsidDel="00EA30A6">
          <w:rPr>
            <w:rFonts w:ascii="Times New Roman" w:hAnsi="Times New Roman" w:cs="Times New Roman"/>
            <w:sz w:val="28"/>
            <w:szCs w:val="28"/>
            <w:lang w:val="ru-RU"/>
          </w:rPr>
          <w:delText>вниз</w:delText>
        </w:r>
      </w:del>
      <w:ins w:id="4" w:author="Gena" w:date="2017-01-19T16:50:00Z">
        <w:r>
          <w:rPr>
            <w:rFonts w:ascii="Times New Roman" w:hAnsi="Times New Roman" w:cs="Times New Roman"/>
            <w:sz w:val="28"/>
            <w:szCs w:val="28"/>
            <w:lang w:val="ru-RU"/>
          </w:rPr>
          <w:t>влево</w:t>
        </w:r>
      </w:ins>
    </w:p>
    <w:p w:rsidR="00EA30A6" w:rsidRPr="00EA30A6" w:rsidRDefault="00EA30A6" w:rsidP="00EA30A6">
      <w:pPr>
        <w:pStyle w:val="a4"/>
        <w:numPr>
          <w:ilvl w:val="0"/>
          <w:numId w:val="24"/>
        </w:numPr>
        <w:rPr>
          <w:rFonts w:ascii="Times New Roman" w:hAnsi="Times New Roman" w:cs="Times New Roman"/>
          <w:sz w:val="28"/>
          <w:szCs w:val="28"/>
          <w:lang w:val="en-US"/>
        </w:rPr>
      </w:pPr>
      <w:r w:rsidRPr="00EA30A6">
        <w:rPr>
          <w:rFonts w:ascii="Times New Roman" w:hAnsi="Times New Roman" w:cs="Times New Roman"/>
          <w:sz w:val="28"/>
          <w:szCs w:val="28"/>
          <w:lang w:val="en-US"/>
        </w:rPr>
        <w:t xml:space="preserve">Right </w:t>
      </w:r>
      <w:r>
        <w:rPr>
          <w:rFonts w:ascii="Times New Roman" w:hAnsi="Times New Roman" w:cs="Times New Roman"/>
          <w:sz w:val="28"/>
          <w:szCs w:val="28"/>
          <w:lang w:val="ru-RU"/>
        </w:rPr>
        <w:t>– игрок нажал стрелочку вправо</w:t>
      </w:r>
    </w:p>
    <w:p w:rsidR="00EA30A6" w:rsidRPr="00EA30A6" w:rsidRDefault="00EA30A6" w:rsidP="00EA30A6">
      <w:pPr>
        <w:pStyle w:val="a4"/>
        <w:numPr>
          <w:ilvl w:val="0"/>
          <w:numId w:val="24"/>
        </w:numPr>
        <w:rPr>
          <w:rFonts w:ascii="Times New Roman" w:hAnsi="Times New Roman" w:cs="Times New Roman"/>
          <w:sz w:val="28"/>
          <w:szCs w:val="28"/>
          <w:lang w:val="ru-RU"/>
          <w:rPrChange w:id="5" w:author="Gena" w:date="2017-01-19T16:50:00Z">
            <w:rPr>
              <w:rFonts w:ascii="Times New Roman" w:hAnsi="Times New Roman" w:cs="Times New Roman"/>
              <w:sz w:val="28"/>
              <w:szCs w:val="28"/>
              <w:lang w:val="en-US"/>
            </w:rPr>
          </w:rPrChange>
        </w:rPr>
      </w:pPr>
      <w:r w:rsidRPr="00EA30A6">
        <w:rPr>
          <w:rFonts w:ascii="Times New Roman" w:hAnsi="Times New Roman" w:cs="Times New Roman"/>
          <w:sz w:val="28"/>
          <w:szCs w:val="28"/>
          <w:lang w:val="en-US"/>
        </w:rPr>
        <w:t>Exit</w:t>
      </w:r>
      <w:r w:rsidRPr="00EA30A6">
        <w:rPr>
          <w:rFonts w:ascii="Times New Roman" w:hAnsi="Times New Roman" w:cs="Times New Roman"/>
          <w:sz w:val="28"/>
          <w:szCs w:val="28"/>
          <w:lang w:val="ru-RU"/>
          <w:rPrChange w:id="6" w:author="Gena" w:date="2017-01-19T16:50:00Z">
            <w:rPr>
              <w:rFonts w:ascii="Times New Roman" w:hAnsi="Times New Roman" w:cs="Times New Roman"/>
              <w:sz w:val="28"/>
              <w:szCs w:val="28"/>
              <w:lang w:val="en-US"/>
            </w:rPr>
          </w:rPrChange>
        </w:rPr>
        <w:t xml:space="preserve"> </w:t>
      </w:r>
      <w:r>
        <w:rPr>
          <w:rFonts w:ascii="Times New Roman" w:hAnsi="Times New Roman" w:cs="Times New Roman"/>
          <w:sz w:val="28"/>
          <w:szCs w:val="28"/>
          <w:lang w:val="ru-RU"/>
        </w:rPr>
        <w:t xml:space="preserve">– игрок нажал </w:t>
      </w:r>
      <w:ins w:id="7" w:author="Gena" w:date="2017-01-19T16:50:00Z">
        <w:r>
          <w:rPr>
            <w:rFonts w:ascii="Times New Roman" w:hAnsi="Times New Roman" w:cs="Times New Roman"/>
            <w:sz w:val="28"/>
            <w:szCs w:val="28"/>
            <w:lang w:val="ru-RU"/>
          </w:rPr>
          <w:t xml:space="preserve">клавишу </w:t>
        </w:r>
      </w:ins>
      <w:ins w:id="8" w:author="Gena" w:date="2017-01-19T16:49:00Z">
        <w:r>
          <w:rPr>
            <w:rFonts w:ascii="Times New Roman" w:hAnsi="Times New Roman" w:cs="Times New Roman"/>
            <w:sz w:val="28"/>
            <w:szCs w:val="28"/>
            <w:lang w:val="en-US"/>
          </w:rPr>
          <w:t>Escape</w:t>
        </w:r>
      </w:ins>
    </w:p>
    <w:p w:rsidR="00EA30A6" w:rsidRPr="00EA30A6" w:rsidRDefault="00EA30A6" w:rsidP="00EA30A6">
      <w:pPr>
        <w:pStyle w:val="a4"/>
        <w:numPr>
          <w:ilvl w:val="0"/>
          <w:numId w:val="24"/>
        </w:numPr>
        <w:rPr>
          <w:rFonts w:ascii="Times New Roman" w:hAnsi="Times New Roman" w:cs="Times New Roman"/>
          <w:sz w:val="28"/>
          <w:szCs w:val="28"/>
          <w:lang w:val="en-US"/>
        </w:rPr>
      </w:pPr>
      <w:r w:rsidRPr="00EA30A6">
        <w:rPr>
          <w:rFonts w:ascii="Times New Roman" w:hAnsi="Times New Roman" w:cs="Times New Roman"/>
          <w:sz w:val="28"/>
          <w:szCs w:val="28"/>
          <w:lang w:val="en-US"/>
        </w:rPr>
        <w:t xml:space="preserve">Top </w:t>
      </w:r>
      <w:del w:id="9" w:author="Gena" w:date="2017-01-19T16:49:00Z">
        <w:r w:rsidRPr="00EA30A6" w:rsidDel="00EA30A6">
          <w:rPr>
            <w:rFonts w:ascii="Times New Roman" w:hAnsi="Times New Roman" w:cs="Times New Roman"/>
            <w:sz w:val="28"/>
            <w:szCs w:val="28"/>
            <w:lang w:val="en-US"/>
          </w:rPr>
          <w:delText>= 0x08,</w:delText>
        </w:r>
      </w:del>
      <w:ins w:id="10" w:author="Gena" w:date="2017-01-19T16:49:00Z">
        <w:r>
          <w:rPr>
            <w:rFonts w:ascii="Times New Roman" w:hAnsi="Times New Roman" w:cs="Times New Roman"/>
            <w:sz w:val="28"/>
            <w:szCs w:val="28"/>
            <w:lang w:val="en-US"/>
          </w:rPr>
          <w:t xml:space="preserve">– </w:t>
        </w:r>
        <w:r>
          <w:rPr>
            <w:rFonts w:ascii="Times New Roman" w:hAnsi="Times New Roman" w:cs="Times New Roman"/>
            <w:sz w:val="28"/>
            <w:szCs w:val="28"/>
            <w:lang w:val="ru-RU"/>
          </w:rPr>
          <w:t>игрок нажал стрелочку вверх</w:t>
        </w:r>
      </w:ins>
    </w:p>
    <w:p w:rsidR="00EA30A6" w:rsidRPr="00EA30A6" w:rsidRDefault="00EA30A6" w:rsidP="00EA30A6">
      <w:pPr>
        <w:pStyle w:val="a4"/>
        <w:numPr>
          <w:ilvl w:val="0"/>
          <w:numId w:val="24"/>
        </w:numPr>
        <w:rPr>
          <w:rFonts w:ascii="Times New Roman" w:hAnsi="Times New Roman" w:cs="Times New Roman"/>
          <w:sz w:val="28"/>
          <w:szCs w:val="28"/>
          <w:lang w:val="en-US"/>
        </w:rPr>
      </w:pPr>
      <w:r w:rsidRPr="00EA30A6">
        <w:rPr>
          <w:rFonts w:ascii="Times New Roman" w:hAnsi="Times New Roman" w:cs="Times New Roman"/>
          <w:sz w:val="28"/>
          <w:szCs w:val="28"/>
          <w:lang w:val="en-US"/>
        </w:rPr>
        <w:t xml:space="preserve">Bottom </w:t>
      </w:r>
      <w:del w:id="11" w:author="Gena" w:date="2017-01-19T16:50:00Z">
        <w:r w:rsidRPr="00EA30A6" w:rsidDel="00EA30A6">
          <w:rPr>
            <w:rFonts w:ascii="Times New Roman" w:hAnsi="Times New Roman" w:cs="Times New Roman"/>
            <w:sz w:val="28"/>
            <w:szCs w:val="28"/>
            <w:lang w:val="en-US"/>
          </w:rPr>
          <w:delText>= 0x10,</w:delText>
        </w:r>
      </w:del>
      <w:ins w:id="12" w:author="Gena" w:date="2017-01-19T16:50:00Z">
        <w:r>
          <w:rPr>
            <w:rFonts w:ascii="Times New Roman" w:hAnsi="Times New Roman" w:cs="Times New Roman"/>
            <w:sz w:val="28"/>
            <w:szCs w:val="28"/>
            <w:lang w:val="ru-RU"/>
          </w:rPr>
          <w:t>– игрок нажал стрелочку вниз</w:t>
        </w:r>
      </w:ins>
    </w:p>
    <w:p w:rsidR="00EA30A6" w:rsidRPr="00EA30A6" w:rsidRDefault="00EA30A6" w:rsidP="00EA30A6">
      <w:pPr>
        <w:pStyle w:val="a4"/>
        <w:numPr>
          <w:ilvl w:val="0"/>
          <w:numId w:val="24"/>
        </w:numPr>
        <w:rPr>
          <w:rFonts w:ascii="Times New Roman" w:hAnsi="Times New Roman" w:cs="Times New Roman"/>
          <w:sz w:val="28"/>
          <w:szCs w:val="28"/>
          <w:lang w:val="ru-RU"/>
        </w:rPr>
      </w:pPr>
      <w:proofErr w:type="spellStart"/>
      <w:r w:rsidRPr="00EA30A6">
        <w:rPr>
          <w:rFonts w:ascii="Times New Roman" w:hAnsi="Times New Roman" w:cs="Times New Roman"/>
          <w:sz w:val="28"/>
          <w:szCs w:val="28"/>
          <w:lang w:val="ru-RU"/>
        </w:rPr>
        <w:t>Enter</w:t>
      </w:r>
      <w:proofErr w:type="spellEnd"/>
      <w:r w:rsidRPr="00EA30A6">
        <w:rPr>
          <w:rFonts w:ascii="Times New Roman" w:hAnsi="Times New Roman" w:cs="Times New Roman"/>
          <w:sz w:val="28"/>
          <w:szCs w:val="28"/>
          <w:lang w:val="ru-RU"/>
        </w:rPr>
        <w:t xml:space="preserve"> </w:t>
      </w:r>
      <w:del w:id="13" w:author="Gena" w:date="2017-01-19T16:50:00Z">
        <w:r w:rsidRPr="00EA30A6" w:rsidDel="00EA30A6">
          <w:rPr>
            <w:rFonts w:ascii="Times New Roman" w:hAnsi="Times New Roman" w:cs="Times New Roman"/>
            <w:sz w:val="28"/>
            <w:szCs w:val="28"/>
            <w:lang w:val="ru-RU"/>
          </w:rPr>
          <w:delText>= 0x20</w:delText>
        </w:r>
      </w:del>
      <w:ins w:id="14" w:author="Gena" w:date="2017-01-19T16:50:00Z">
        <w:r>
          <w:rPr>
            <w:rFonts w:ascii="Times New Roman" w:hAnsi="Times New Roman" w:cs="Times New Roman"/>
            <w:sz w:val="28"/>
            <w:szCs w:val="28"/>
            <w:lang w:val="ru-RU"/>
          </w:rPr>
          <w:t xml:space="preserve">– игрок нажал клавишу </w:t>
        </w:r>
        <w:r>
          <w:rPr>
            <w:rFonts w:ascii="Times New Roman" w:hAnsi="Times New Roman" w:cs="Times New Roman"/>
            <w:sz w:val="28"/>
            <w:szCs w:val="28"/>
            <w:lang w:val="en-US"/>
          </w:rPr>
          <w:t>Enter</w:t>
        </w:r>
      </w:ins>
    </w:p>
    <w:p w:rsidR="00C26E25" w:rsidRPr="00BD5D37" w:rsidRDefault="00C26E25" w:rsidP="00C26E25">
      <w:pPr>
        <w:pStyle w:val="a3"/>
        <w:rPr>
          <w:rFonts w:ascii="Times New Roman" w:hAnsi="Times New Roman" w:cs="Times New Roman"/>
          <w:b/>
          <w:sz w:val="28"/>
          <w:szCs w:val="28"/>
        </w:rPr>
      </w:pPr>
      <w:r w:rsidRPr="00BD5D37">
        <w:rPr>
          <w:rFonts w:ascii="Times New Roman" w:hAnsi="Times New Roman" w:cs="Times New Roman"/>
          <w:b/>
          <w:sz w:val="28"/>
          <w:szCs w:val="28"/>
        </w:rPr>
        <w:t xml:space="preserve">Описание </w:t>
      </w:r>
      <w:proofErr w:type="spellStart"/>
      <w:r w:rsidRPr="00BD5D37">
        <w:rPr>
          <w:rFonts w:ascii="Times New Roman" w:hAnsi="Times New Roman" w:cs="Times New Roman"/>
          <w:b/>
          <w:sz w:val="28"/>
          <w:szCs w:val="28"/>
          <w:lang w:val="uk-UA"/>
        </w:rPr>
        <w:t>методов</w:t>
      </w:r>
      <w:proofErr w:type="spellEnd"/>
      <w:r w:rsidRPr="00BD5D37">
        <w:rPr>
          <w:rFonts w:ascii="Times New Roman" w:hAnsi="Times New Roman" w:cs="Times New Roman"/>
          <w:b/>
          <w:sz w:val="28"/>
          <w:szCs w:val="28"/>
          <w:lang w:val="uk-UA"/>
        </w:rPr>
        <w:t xml:space="preserve"> </w:t>
      </w:r>
      <w:r w:rsidRPr="00BD5D37">
        <w:rPr>
          <w:rFonts w:ascii="Times New Roman" w:hAnsi="Times New Roman" w:cs="Times New Roman"/>
          <w:b/>
          <w:sz w:val="28"/>
          <w:szCs w:val="28"/>
        </w:rPr>
        <w:t xml:space="preserve">структуры </w:t>
      </w:r>
    </w:p>
    <w:p w:rsidR="00C26E25" w:rsidRPr="00647D69" w:rsidRDefault="00C26E25" w:rsidP="00C26E25">
      <w:pPr>
        <w:pStyle w:val="a3"/>
        <w:rPr>
          <w:rFonts w:ascii="Times New Roman" w:hAnsi="Times New Roman" w:cs="Times New Roman"/>
          <w:b/>
          <w:sz w:val="28"/>
          <w:szCs w:val="28"/>
        </w:rPr>
      </w:pPr>
    </w:p>
    <w:p w:rsidR="00C26E25" w:rsidDel="00EA30A6" w:rsidRDefault="00C26E25" w:rsidP="00C26E25">
      <w:pPr>
        <w:rPr>
          <w:del w:id="15" w:author="Gena" w:date="2017-01-19T16:50:00Z"/>
          <w:rFonts w:ascii="Times New Roman" w:hAnsi="Times New Roman" w:cs="Times New Roman"/>
          <w:sz w:val="28"/>
          <w:szCs w:val="28"/>
          <w:lang w:val="ru-RU"/>
        </w:rPr>
      </w:pPr>
      <w:proofErr w:type="spellStart"/>
      <w:r w:rsidRPr="00E47F7B">
        <w:rPr>
          <w:rFonts w:ascii="Times New Roman" w:hAnsi="Times New Roman" w:cs="Times New Roman"/>
          <w:sz w:val="28"/>
          <w:szCs w:val="28"/>
          <w:lang w:val="ru-RU"/>
        </w:rPr>
        <w:t>public</w:t>
      </w:r>
      <w:proofErr w:type="spellEnd"/>
      <w:r w:rsidRPr="00E47F7B">
        <w:rPr>
          <w:rFonts w:ascii="Times New Roman" w:hAnsi="Times New Roman" w:cs="Times New Roman"/>
          <w:sz w:val="28"/>
          <w:szCs w:val="28"/>
          <w:lang w:val="ru-RU"/>
        </w:rPr>
        <w:t xml:space="preserve"> </w:t>
      </w:r>
      <w:proofErr w:type="spellStart"/>
      <w:r w:rsidRPr="00E47F7B">
        <w:rPr>
          <w:rFonts w:ascii="Times New Roman" w:hAnsi="Times New Roman" w:cs="Times New Roman"/>
          <w:sz w:val="28"/>
          <w:szCs w:val="28"/>
          <w:lang w:val="ru-RU"/>
        </w:rPr>
        <w:t>static</w:t>
      </w:r>
      <w:proofErr w:type="spellEnd"/>
      <w:r w:rsidRPr="00E47F7B">
        <w:rPr>
          <w:rFonts w:ascii="Times New Roman" w:hAnsi="Times New Roman" w:cs="Times New Roman"/>
          <w:sz w:val="28"/>
          <w:szCs w:val="28"/>
          <w:lang w:val="ru-RU"/>
        </w:rPr>
        <w:t xml:space="preserve"> </w:t>
      </w:r>
      <w:proofErr w:type="spellStart"/>
      <w:r w:rsidRPr="00E47F7B">
        <w:rPr>
          <w:rFonts w:ascii="Times New Roman" w:hAnsi="Times New Roman" w:cs="Times New Roman"/>
          <w:sz w:val="28"/>
          <w:szCs w:val="28"/>
          <w:lang w:val="ru-RU"/>
        </w:rPr>
        <w:t>Action</w:t>
      </w:r>
      <w:proofErr w:type="spellEnd"/>
      <w:r w:rsidRPr="00E47F7B">
        <w:rPr>
          <w:rFonts w:ascii="Times New Roman" w:hAnsi="Times New Roman" w:cs="Times New Roman"/>
          <w:sz w:val="28"/>
          <w:szCs w:val="28"/>
          <w:lang w:val="ru-RU"/>
        </w:rPr>
        <w:t xml:space="preserve"> </w:t>
      </w:r>
      <w:proofErr w:type="spellStart"/>
      <w:r w:rsidRPr="00E47F7B">
        <w:rPr>
          <w:rFonts w:ascii="Times New Roman" w:hAnsi="Times New Roman" w:cs="Times New Roman"/>
          <w:sz w:val="28"/>
          <w:szCs w:val="28"/>
          <w:lang w:val="ru-RU"/>
        </w:rPr>
        <w:t>GetUserAction</w:t>
      </w:r>
      <w:proofErr w:type="spellEnd"/>
      <w:r w:rsidRPr="00E47F7B">
        <w:rPr>
          <w:rFonts w:ascii="Times New Roman" w:hAnsi="Times New Roman" w:cs="Times New Roman"/>
          <w:sz w:val="28"/>
          <w:szCs w:val="28"/>
          <w:lang w:val="ru-RU"/>
        </w:rPr>
        <w:t>()</w:t>
      </w:r>
      <w:r>
        <w:rPr>
          <w:rFonts w:ascii="Times New Roman" w:hAnsi="Times New Roman" w:cs="Times New Roman"/>
          <w:sz w:val="28"/>
          <w:szCs w:val="28"/>
          <w:lang w:val="ru-RU"/>
        </w:rPr>
        <w:t xml:space="preserve"> – в зависимости от того какую кнопку нажал игрок, выполняется действие</w:t>
      </w:r>
      <w:r w:rsidRPr="00BD5D3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движение влево, вправо, вверх, вниз, </w:t>
      </w:r>
      <w:r>
        <w:rPr>
          <w:rFonts w:ascii="Times New Roman" w:hAnsi="Times New Roman" w:cs="Times New Roman"/>
          <w:sz w:val="28"/>
          <w:szCs w:val="28"/>
          <w:lang w:val="en-US"/>
        </w:rPr>
        <w:t>Enter</w:t>
      </w:r>
      <w:r>
        <w:rPr>
          <w:rFonts w:ascii="Times New Roman" w:hAnsi="Times New Roman" w:cs="Times New Roman"/>
          <w:sz w:val="28"/>
          <w:szCs w:val="28"/>
        </w:rPr>
        <w:t xml:space="preserve"> и </w:t>
      </w:r>
      <w:proofErr w:type="spellStart"/>
      <w:r>
        <w:rPr>
          <w:rFonts w:ascii="Times New Roman" w:hAnsi="Times New Roman" w:cs="Times New Roman"/>
          <w:sz w:val="28"/>
          <w:szCs w:val="28"/>
        </w:rPr>
        <w:t>Esc</w:t>
      </w:r>
      <w:proofErr w:type="spellEnd"/>
      <w:r w:rsidRPr="00BD5D37">
        <w:rPr>
          <w:rFonts w:ascii="Times New Roman" w:hAnsi="Times New Roman" w:cs="Times New Roman"/>
          <w:sz w:val="28"/>
          <w:szCs w:val="28"/>
          <w:lang w:val="ru-RU"/>
        </w:rPr>
        <w:t>)</w:t>
      </w:r>
      <w:r>
        <w:rPr>
          <w:rFonts w:ascii="Times New Roman" w:hAnsi="Times New Roman" w:cs="Times New Roman"/>
          <w:sz w:val="28"/>
          <w:szCs w:val="28"/>
          <w:lang w:val="ru-RU"/>
        </w:rPr>
        <w:t>;</w:t>
      </w:r>
    </w:p>
    <w:p w:rsidR="00C26E25" w:rsidRDefault="00C26E25">
      <w:pPr>
        <w:rPr>
          <w:rFonts w:ascii="Times New Roman" w:hAnsi="Times New Roman" w:cs="Times New Roman"/>
          <w:sz w:val="28"/>
          <w:szCs w:val="28"/>
          <w:lang w:val="ru-RU"/>
        </w:rPr>
        <w:pPrChange w:id="16" w:author="Gena" w:date="2017-01-19T16:50:00Z">
          <w:pPr>
            <w:jc w:val="center"/>
          </w:pPr>
        </w:pPrChange>
      </w:pPr>
    </w:p>
    <w:p w:rsidR="0032642F" w:rsidRDefault="0032642F">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DA5D26" w:rsidRPr="00664B85" w:rsidRDefault="00DA5D26" w:rsidP="00664B85">
      <w:pPr>
        <w:jc w:val="center"/>
        <w:rPr>
          <w:rFonts w:ascii="Times New Roman" w:hAnsi="Times New Roman" w:cs="Times New Roman"/>
          <w:sz w:val="28"/>
          <w:szCs w:val="28"/>
          <w:lang w:val="ru-RU"/>
        </w:rPr>
      </w:pPr>
      <w:r w:rsidRPr="00647D69">
        <w:rPr>
          <w:rFonts w:ascii="Times New Roman" w:hAnsi="Times New Roman" w:cs="Times New Roman"/>
          <w:b/>
          <w:sz w:val="28"/>
          <w:szCs w:val="28"/>
          <w:lang w:val="ru-RU"/>
        </w:rPr>
        <w:lastRenderedPageBreak/>
        <w:t xml:space="preserve">Спецификация структуры </w:t>
      </w:r>
      <w:proofErr w:type="spellStart"/>
      <w:r w:rsidR="00647D69" w:rsidRPr="00647D69">
        <w:rPr>
          <w:rFonts w:ascii="Times New Roman" w:hAnsi="Times New Roman" w:cs="Times New Roman"/>
          <w:b/>
          <w:sz w:val="28"/>
          <w:szCs w:val="28"/>
          <w:lang w:val="ru-RU"/>
        </w:rPr>
        <w:t>ViewTable</w:t>
      </w:r>
      <w:proofErr w:type="spellEnd"/>
    </w:p>
    <w:p w:rsidR="00647D69" w:rsidRDefault="00647D69" w:rsidP="00647D69">
      <w:pPr>
        <w:rPr>
          <w:ins w:id="17" w:author="Gena" w:date="2017-01-19T16:57: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 реализована работа с видом таблицы</w:t>
      </w:r>
      <w:r w:rsidR="00BD5D37" w:rsidRPr="00BD5D37">
        <w:rPr>
          <w:rFonts w:ascii="Times New Roman" w:hAnsi="Times New Roman" w:cs="Times New Roman"/>
          <w:sz w:val="28"/>
          <w:szCs w:val="28"/>
          <w:lang w:val="ru-RU"/>
        </w:rPr>
        <w:t>.</w:t>
      </w:r>
    </w:p>
    <w:p w:rsidR="00EA30A6" w:rsidRPr="00EA30A6" w:rsidRDefault="00EA30A6" w:rsidP="00647D69">
      <w:pPr>
        <w:rPr>
          <w:rFonts w:ascii="Times New Roman" w:hAnsi="Times New Roman" w:cs="Times New Roman"/>
          <w:sz w:val="28"/>
          <w:szCs w:val="28"/>
          <w:u w:val="single"/>
          <w:lang w:val="ru-RU"/>
          <w:rPrChange w:id="18" w:author="Gena" w:date="2017-01-19T16:57:00Z">
            <w:rPr>
              <w:rFonts w:ascii="Times New Roman" w:hAnsi="Times New Roman" w:cs="Times New Roman"/>
              <w:sz w:val="28"/>
              <w:szCs w:val="28"/>
              <w:lang w:val="ru-RU"/>
            </w:rPr>
          </w:rPrChange>
        </w:rPr>
      </w:pPr>
      <w:ins w:id="19" w:author="Gena" w:date="2017-01-19T16:57:00Z">
        <w:r w:rsidRPr="00EA30A6">
          <w:rPr>
            <w:rFonts w:ascii="Times New Roman" w:hAnsi="Times New Roman" w:cs="Times New Roman"/>
            <w:sz w:val="28"/>
            <w:szCs w:val="28"/>
            <w:u w:val="single"/>
            <w:lang w:val="ru-RU"/>
            <w:rPrChange w:id="20" w:author="Gena" w:date="2017-01-19T16:57:00Z">
              <w:rPr>
                <w:rFonts w:ascii="Times New Roman" w:hAnsi="Times New Roman" w:cs="Times New Roman"/>
                <w:sz w:val="28"/>
                <w:szCs w:val="28"/>
                <w:lang w:val="ru-RU"/>
              </w:rPr>
            </w:rPrChange>
          </w:rPr>
          <w:t>Поля:</w:t>
        </w:r>
        <w:r>
          <w:rPr>
            <w:rFonts w:ascii="Times New Roman" w:hAnsi="Times New Roman" w:cs="Times New Roman"/>
            <w:sz w:val="28"/>
            <w:szCs w:val="28"/>
            <w:u w:val="single"/>
            <w:lang w:val="ru-RU"/>
          </w:rPr>
          <w:t xml:space="preserve"> </w:t>
        </w:r>
      </w:ins>
      <w:proofErr w:type="spellStart"/>
      <w:ins w:id="21" w:author="Gena" w:date="2017-01-19T16:58:00Z">
        <w:r w:rsidRPr="00EA30A6">
          <w:rPr>
            <w:rFonts w:ascii="Times New Roman" w:hAnsi="Times New Roman" w:cs="Times New Roman"/>
            <w:sz w:val="28"/>
            <w:szCs w:val="28"/>
            <w:lang w:val="ru-RU"/>
            <w:rPrChange w:id="22" w:author="Gena" w:date="2017-01-19T16:58:00Z">
              <w:rPr>
                <w:rFonts w:ascii="Times New Roman" w:hAnsi="Times New Roman" w:cs="Times New Roman"/>
                <w:sz w:val="28"/>
                <w:szCs w:val="28"/>
                <w:u w:val="single"/>
                <w:lang w:val="ru-RU"/>
              </w:rPr>
            </w:rPrChange>
          </w:rPr>
          <w:t>int</w:t>
        </w:r>
        <w:proofErr w:type="spellEnd"/>
        <w:r w:rsidRPr="00EA30A6">
          <w:rPr>
            <w:rFonts w:ascii="Times New Roman" w:hAnsi="Times New Roman" w:cs="Times New Roman"/>
            <w:sz w:val="28"/>
            <w:szCs w:val="28"/>
            <w:lang w:val="ru-RU"/>
            <w:rPrChange w:id="23" w:author="Gena" w:date="2017-01-19T16:58:00Z">
              <w:rPr>
                <w:rFonts w:ascii="Times New Roman" w:hAnsi="Times New Roman" w:cs="Times New Roman"/>
                <w:sz w:val="28"/>
                <w:szCs w:val="28"/>
                <w:u w:val="single"/>
                <w:lang w:val="ru-RU"/>
              </w:rPr>
            </w:rPrChange>
          </w:rPr>
          <w:t xml:space="preserve"> </w:t>
        </w:r>
        <w:proofErr w:type="spellStart"/>
        <w:r w:rsidRPr="00EA30A6">
          <w:rPr>
            <w:rFonts w:ascii="Times New Roman" w:hAnsi="Times New Roman" w:cs="Times New Roman"/>
            <w:sz w:val="28"/>
            <w:szCs w:val="28"/>
            <w:lang w:val="ru-RU"/>
            <w:rPrChange w:id="24" w:author="Gena" w:date="2017-01-19T16:58:00Z">
              <w:rPr>
                <w:rFonts w:ascii="Times New Roman" w:hAnsi="Times New Roman" w:cs="Times New Roman"/>
                <w:sz w:val="28"/>
                <w:szCs w:val="28"/>
                <w:u w:val="single"/>
                <w:lang w:val="ru-RU"/>
              </w:rPr>
            </w:rPrChange>
          </w:rPr>
          <w:t>size</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размер </w:t>
        </w:r>
        <w:proofErr w:type="gramStart"/>
        <w:r>
          <w:rPr>
            <w:rFonts w:ascii="Times New Roman" w:hAnsi="Times New Roman" w:cs="Times New Roman"/>
            <w:sz w:val="28"/>
            <w:szCs w:val="28"/>
            <w:lang w:val="ru-RU"/>
          </w:rPr>
          <w:t xml:space="preserve">поля </w:t>
        </w:r>
        <w:r w:rsidRPr="00EA30A6">
          <w:rPr>
            <w:rFonts w:ascii="Times New Roman" w:hAnsi="Times New Roman" w:cs="Times New Roman"/>
            <w:sz w:val="28"/>
            <w:szCs w:val="28"/>
            <w:lang w:val="ru-RU"/>
            <w:rPrChange w:id="25" w:author="Gena" w:date="2017-01-19T16:58:00Z">
              <w:rPr>
                <w:rFonts w:ascii="Times New Roman" w:hAnsi="Times New Roman" w:cs="Times New Roman"/>
                <w:sz w:val="28"/>
                <w:szCs w:val="28"/>
                <w:u w:val="single"/>
                <w:lang w:val="ru-RU"/>
              </w:rPr>
            </w:rPrChange>
          </w:rPr>
          <w:t>;</w:t>
        </w:r>
      </w:ins>
      <w:proofErr w:type="gramEnd"/>
    </w:p>
    <w:p w:rsidR="00647D69" w:rsidRPr="00313ABB" w:rsidRDefault="00647D69" w:rsidP="00647D69">
      <w:pPr>
        <w:rPr>
          <w:rFonts w:ascii="Times New Roman" w:hAnsi="Times New Roman" w:cs="Times New Roman"/>
          <w:sz w:val="28"/>
          <w:szCs w:val="28"/>
          <w:lang w:val="en-US"/>
        </w:rPr>
      </w:pPr>
      <w:r w:rsidRPr="00647D69">
        <w:rPr>
          <w:rFonts w:ascii="Times New Roman" w:hAnsi="Times New Roman" w:cs="Times New Roman"/>
          <w:sz w:val="28"/>
          <w:szCs w:val="28"/>
          <w:u w:val="single"/>
          <w:lang w:val="ru-RU"/>
        </w:rPr>
        <w:t>Методы</w:t>
      </w:r>
      <w:r w:rsidRPr="00313ABB">
        <w:rPr>
          <w:rFonts w:ascii="Times New Roman" w:hAnsi="Times New Roman" w:cs="Times New Roman"/>
          <w:sz w:val="28"/>
          <w:szCs w:val="28"/>
          <w:u w:val="single"/>
          <w:lang w:val="en-US"/>
        </w:rPr>
        <w:t>:</w:t>
      </w:r>
      <w:r w:rsidRPr="00313ABB">
        <w:rPr>
          <w:rFonts w:ascii="Times New Roman" w:hAnsi="Times New Roman" w:cs="Times New Roman"/>
          <w:b/>
          <w:sz w:val="28"/>
          <w:szCs w:val="28"/>
          <w:lang w:val="en-US"/>
        </w:rPr>
        <w:t xml:space="preserve"> </w:t>
      </w:r>
      <w:proofErr w:type="spellStart"/>
      <w:r w:rsidRPr="00313ABB">
        <w:rPr>
          <w:rFonts w:ascii="Times New Roman" w:hAnsi="Times New Roman" w:cs="Times New Roman"/>
          <w:sz w:val="28"/>
          <w:szCs w:val="28"/>
          <w:lang w:val="en-US"/>
        </w:rPr>
        <w:t>ViewTable</w:t>
      </w:r>
      <w:proofErr w:type="spellEnd"/>
      <w:r w:rsidRPr="00313ABB">
        <w:rPr>
          <w:rFonts w:ascii="Times New Roman" w:hAnsi="Times New Roman" w:cs="Times New Roman"/>
          <w:sz w:val="28"/>
          <w:szCs w:val="28"/>
          <w:lang w:val="en-US"/>
        </w:rPr>
        <w:t xml:space="preserve">, </w:t>
      </w:r>
      <w:proofErr w:type="spellStart"/>
      <w:r w:rsidRPr="00313ABB">
        <w:rPr>
          <w:rFonts w:ascii="Times New Roman" w:hAnsi="Times New Roman" w:cs="Times New Roman"/>
          <w:sz w:val="28"/>
          <w:szCs w:val="28"/>
          <w:lang w:val="en-US"/>
        </w:rPr>
        <w:t>SetTableCursorPosition</w:t>
      </w:r>
      <w:proofErr w:type="spellEnd"/>
      <w:r w:rsidRPr="00313ABB">
        <w:rPr>
          <w:rFonts w:ascii="Times New Roman" w:hAnsi="Times New Roman" w:cs="Times New Roman"/>
          <w:sz w:val="28"/>
          <w:szCs w:val="28"/>
          <w:lang w:val="en-US"/>
        </w:rPr>
        <w:t xml:space="preserve">, </w:t>
      </w:r>
      <w:proofErr w:type="spellStart"/>
      <w:r w:rsidRPr="00313ABB">
        <w:rPr>
          <w:rFonts w:ascii="Times New Roman" w:hAnsi="Times New Roman" w:cs="Times New Roman"/>
          <w:sz w:val="28"/>
          <w:szCs w:val="28"/>
          <w:lang w:val="en-US"/>
        </w:rPr>
        <w:t>DrawField</w:t>
      </w:r>
      <w:proofErr w:type="spellEnd"/>
      <w:r w:rsidRPr="00313ABB">
        <w:rPr>
          <w:rFonts w:ascii="Times New Roman" w:hAnsi="Times New Roman" w:cs="Times New Roman"/>
          <w:sz w:val="28"/>
          <w:szCs w:val="28"/>
          <w:lang w:val="en-US"/>
        </w:rPr>
        <w:t xml:space="preserve">, </w:t>
      </w:r>
      <w:proofErr w:type="spellStart"/>
      <w:r w:rsidRPr="00313ABB">
        <w:rPr>
          <w:rFonts w:ascii="Times New Roman" w:hAnsi="Times New Roman" w:cs="Times New Roman"/>
          <w:sz w:val="28"/>
          <w:szCs w:val="28"/>
          <w:lang w:val="en-US"/>
        </w:rPr>
        <w:t>Peleng</w:t>
      </w:r>
      <w:proofErr w:type="spellEnd"/>
      <w:ins w:id="26" w:author="Gena" w:date="2017-01-19T16:52:00Z">
        <w:r w:rsidR="00EA30A6">
          <w:rPr>
            <w:rFonts w:ascii="Times New Roman" w:hAnsi="Times New Roman" w:cs="Times New Roman"/>
            <w:sz w:val="28"/>
            <w:szCs w:val="28"/>
            <w:lang w:val="en-US"/>
          </w:rPr>
          <w:t xml:space="preserve">, </w:t>
        </w:r>
        <w:proofErr w:type="spellStart"/>
        <w:r w:rsidR="00EA30A6" w:rsidRPr="00EA30A6">
          <w:rPr>
            <w:rFonts w:ascii="Times New Roman" w:hAnsi="Times New Roman" w:cs="Times New Roman"/>
            <w:sz w:val="28"/>
            <w:szCs w:val="28"/>
            <w:lang w:val="en-US"/>
          </w:rPr>
          <w:t>CursorPosition</w:t>
        </w:r>
      </w:ins>
      <w:proofErr w:type="spellEnd"/>
      <w:del w:id="27" w:author="Gena" w:date="2017-01-19T16:52:00Z">
        <w:r w:rsidRPr="00313ABB" w:rsidDel="00EA30A6">
          <w:rPr>
            <w:rFonts w:ascii="Times New Roman" w:hAnsi="Times New Roman" w:cs="Times New Roman"/>
            <w:sz w:val="28"/>
            <w:szCs w:val="28"/>
            <w:lang w:val="en-US"/>
          </w:rPr>
          <w:delText>,</w:delText>
        </w:r>
        <w:r w:rsidR="006170A0" w:rsidRPr="006170A0" w:rsidDel="00EA30A6">
          <w:rPr>
            <w:rFonts w:ascii="Times New Roman" w:hAnsi="Times New Roman" w:cs="Times New Roman"/>
            <w:sz w:val="28"/>
            <w:szCs w:val="28"/>
            <w:lang w:val="en-US"/>
          </w:rPr>
          <w:delText xml:space="preserve"> ConsoleMenu, SelectItemMenu, ConsoleYesNo, SelectYesNo</w:delText>
        </w:r>
        <w:r w:rsidR="00BD5D37" w:rsidDel="00EA30A6">
          <w:rPr>
            <w:rFonts w:ascii="Times New Roman" w:hAnsi="Times New Roman" w:cs="Times New Roman"/>
            <w:sz w:val="28"/>
            <w:szCs w:val="28"/>
            <w:lang w:val="en-US"/>
          </w:rPr>
          <w:delText>.</w:delText>
        </w:r>
      </w:del>
    </w:p>
    <w:p w:rsidR="00647D69" w:rsidRPr="009B0AEF" w:rsidRDefault="00647D69" w:rsidP="00647D69">
      <w:pPr>
        <w:pStyle w:val="a3"/>
        <w:rPr>
          <w:rFonts w:ascii="Times New Roman" w:hAnsi="Times New Roman" w:cs="Times New Roman"/>
          <w:b/>
          <w:sz w:val="28"/>
          <w:szCs w:val="28"/>
        </w:rPr>
      </w:pPr>
      <w:r w:rsidRPr="009B0AEF">
        <w:rPr>
          <w:rFonts w:ascii="Times New Roman" w:hAnsi="Times New Roman" w:cs="Times New Roman"/>
          <w:b/>
          <w:sz w:val="28"/>
          <w:szCs w:val="28"/>
        </w:rPr>
        <w:t xml:space="preserve">Описание </w:t>
      </w:r>
      <w:proofErr w:type="spellStart"/>
      <w:r w:rsidR="00313ABB" w:rsidRPr="009B0AEF">
        <w:rPr>
          <w:rFonts w:ascii="Times New Roman" w:hAnsi="Times New Roman" w:cs="Times New Roman"/>
          <w:b/>
          <w:sz w:val="28"/>
          <w:szCs w:val="28"/>
          <w:lang w:val="uk-UA"/>
        </w:rPr>
        <w:t>методов</w:t>
      </w:r>
      <w:proofErr w:type="spellEnd"/>
      <w:r w:rsidR="00313ABB" w:rsidRPr="009B0AEF">
        <w:rPr>
          <w:rFonts w:ascii="Times New Roman" w:hAnsi="Times New Roman" w:cs="Times New Roman"/>
          <w:b/>
          <w:sz w:val="28"/>
          <w:szCs w:val="28"/>
          <w:lang w:val="uk-UA"/>
        </w:rPr>
        <w:t xml:space="preserve"> </w:t>
      </w:r>
      <w:r w:rsidRPr="009B0AEF">
        <w:rPr>
          <w:rFonts w:ascii="Times New Roman" w:hAnsi="Times New Roman" w:cs="Times New Roman"/>
          <w:b/>
          <w:sz w:val="28"/>
          <w:szCs w:val="28"/>
        </w:rPr>
        <w:t xml:space="preserve">структуры </w:t>
      </w:r>
    </w:p>
    <w:p w:rsidR="00647D69" w:rsidRPr="00647D69" w:rsidRDefault="00647D69" w:rsidP="00647D69">
      <w:pPr>
        <w:pStyle w:val="a3"/>
        <w:rPr>
          <w:rFonts w:ascii="Times New Roman" w:hAnsi="Times New Roman" w:cs="Times New Roman"/>
          <w:b/>
          <w:sz w:val="28"/>
          <w:szCs w:val="28"/>
        </w:rPr>
      </w:pPr>
    </w:p>
    <w:p w:rsidR="00647D69" w:rsidRPr="0032642F" w:rsidDel="00EA30A6" w:rsidRDefault="00A757CB" w:rsidP="00647D69">
      <w:pPr>
        <w:pStyle w:val="a3"/>
        <w:rPr>
          <w:del w:id="28" w:author="Gena" w:date="2017-01-19T16:53:00Z"/>
          <w:rFonts w:ascii="Times New Roman" w:hAnsi="Times New Roman" w:cs="Times New Roman"/>
          <w:sz w:val="28"/>
          <w:szCs w:val="28"/>
          <w:lang w:val="en-US"/>
        </w:rPr>
      </w:pPr>
      <w:proofErr w:type="gramStart"/>
      <w:r>
        <w:rPr>
          <w:rFonts w:ascii="Times New Roman" w:hAnsi="Times New Roman" w:cs="Times New Roman"/>
          <w:sz w:val="28"/>
          <w:szCs w:val="28"/>
          <w:u w:val="single"/>
          <w:lang w:val="en-US"/>
        </w:rPr>
        <w:t>public</w:t>
      </w:r>
      <w:proofErr w:type="gramEnd"/>
      <w:r w:rsidRPr="0032642F">
        <w:rPr>
          <w:rFonts w:ascii="Times New Roman" w:hAnsi="Times New Roman" w:cs="Times New Roman"/>
          <w:sz w:val="28"/>
          <w:szCs w:val="28"/>
          <w:u w:val="single"/>
          <w:lang w:val="en-US"/>
        </w:rPr>
        <w:t xml:space="preserve"> </w:t>
      </w:r>
      <w:proofErr w:type="spellStart"/>
      <w:r w:rsidR="00647D69" w:rsidRPr="00647D69">
        <w:rPr>
          <w:rFonts w:ascii="Times New Roman" w:hAnsi="Times New Roman" w:cs="Times New Roman"/>
          <w:sz w:val="28"/>
          <w:szCs w:val="28"/>
          <w:u w:val="single"/>
          <w:lang w:val="en-US"/>
        </w:rPr>
        <w:t>ViewTable</w:t>
      </w:r>
      <w:proofErr w:type="spellEnd"/>
      <w:r w:rsidR="00647D69" w:rsidRPr="0032642F">
        <w:rPr>
          <w:rFonts w:ascii="Times New Roman" w:hAnsi="Times New Roman" w:cs="Times New Roman"/>
          <w:sz w:val="28"/>
          <w:szCs w:val="28"/>
          <w:u w:val="single"/>
          <w:lang w:val="en-US"/>
        </w:rPr>
        <w:t>(</w:t>
      </w:r>
      <w:proofErr w:type="spellStart"/>
      <w:r w:rsidR="00647D69" w:rsidRPr="00647D69">
        <w:rPr>
          <w:rFonts w:ascii="Times New Roman" w:hAnsi="Times New Roman" w:cs="Times New Roman"/>
          <w:sz w:val="28"/>
          <w:szCs w:val="28"/>
          <w:u w:val="single"/>
          <w:lang w:val="en-US"/>
        </w:rPr>
        <w:t>int</w:t>
      </w:r>
      <w:proofErr w:type="spellEnd"/>
      <w:r w:rsidR="00647D69" w:rsidRPr="0032642F">
        <w:rPr>
          <w:rFonts w:ascii="Times New Roman" w:hAnsi="Times New Roman" w:cs="Times New Roman"/>
          <w:sz w:val="28"/>
          <w:szCs w:val="28"/>
          <w:u w:val="single"/>
          <w:lang w:val="en-US"/>
        </w:rPr>
        <w:t xml:space="preserve"> </w:t>
      </w:r>
      <w:r w:rsidR="00647D69" w:rsidRPr="00647D69">
        <w:rPr>
          <w:rFonts w:ascii="Times New Roman" w:hAnsi="Times New Roman" w:cs="Times New Roman"/>
          <w:sz w:val="28"/>
          <w:szCs w:val="28"/>
          <w:u w:val="single"/>
          <w:lang w:val="en-US"/>
        </w:rPr>
        <w:t>Size</w:t>
      </w:r>
      <w:r w:rsidR="00647D69" w:rsidRPr="0032642F">
        <w:rPr>
          <w:rFonts w:ascii="Times New Roman" w:hAnsi="Times New Roman" w:cs="Times New Roman"/>
          <w:sz w:val="28"/>
          <w:szCs w:val="28"/>
          <w:u w:val="single"/>
          <w:lang w:val="en-US"/>
        </w:rPr>
        <w:t>)</w:t>
      </w:r>
      <w:r w:rsidR="00647D69" w:rsidRPr="0032642F">
        <w:rPr>
          <w:rFonts w:ascii="Times New Roman" w:hAnsi="Times New Roman" w:cs="Times New Roman"/>
          <w:sz w:val="28"/>
          <w:szCs w:val="28"/>
          <w:lang w:val="en-US"/>
        </w:rPr>
        <w:t xml:space="preserve"> – </w:t>
      </w:r>
      <w:r w:rsidR="00647D69" w:rsidRPr="00647D69">
        <w:rPr>
          <w:rFonts w:ascii="Times New Roman" w:hAnsi="Times New Roman" w:cs="Times New Roman"/>
          <w:sz w:val="28"/>
          <w:szCs w:val="28"/>
        </w:rPr>
        <w:t>конструктор</w:t>
      </w:r>
      <w:r w:rsidR="00647D69" w:rsidRPr="0032642F">
        <w:rPr>
          <w:rFonts w:ascii="Times New Roman" w:hAnsi="Times New Roman" w:cs="Times New Roman"/>
          <w:sz w:val="28"/>
          <w:szCs w:val="28"/>
          <w:lang w:val="en-US"/>
        </w:rPr>
        <w:t>;</w:t>
      </w:r>
    </w:p>
    <w:p w:rsidR="00651ED8" w:rsidRPr="0032642F" w:rsidRDefault="00651ED8" w:rsidP="00647D69">
      <w:pPr>
        <w:pStyle w:val="a3"/>
        <w:rPr>
          <w:rFonts w:ascii="Times New Roman" w:hAnsi="Times New Roman" w:cs="Times New Roman"/>
          <w:sz w:val="28"/>
          <w:szCs w:val="28"/>
          <w:lang w:val="en-US"/>
          <w:rPrChange w:id="29" w:author="Gena" w:date="2017-01-19T17:12:00Z">
            <w:rPr>
              <w:rFonts w:ascii="Times New Roman" w:hAnsi="Times New Roman" w:cs="Times New Roman"/>
              <w:sz w:val="28"/>
              <w:szCs w:val="28"/>
              <w:lang w:val="uk-UA"/>
            </w:rPr>
          </w:rPrChange>
        </w:rPr>
      </w:pPr>
    </w:p>
    <w:p w:rsidR="00647D69" w:rsidRDefault="00651ED8" w:rsidP="00651ED8">
      <w:pPr>
        <w:pStyle w:val="a3"/>
        <w:numPr>
          <w:ilvl w:val="0"/>
          <w:numId w:val="17"/>
        </w:numPr>
        <w:rPr>
          <w:rFonts w:ascii="Times New Roman" w:hAnsi="Times New Roman" w:cs="Times New Roman"/>
          <w:sz w:val="28"/>
          <w:szCs w:val="28"/>
          <w:lang w:val="en-US"/>
        </w:rPr>
      </w:pPr>
      <w:r w:rsidRPr="00651ED8">
        <w:rPr>
          <w:rFonts w:ascii="Times New Roman" w:hAnsi="Times New Roman" w:cs="Times New Roman"/>
          <w:sz w:val="28"/>
          <w:szCs w:val="28"/>
          <w:lang w:val="en-US"/>
        </w:rPr>
        <w:t>Size</w:t>
      </w:r>
      <w:r>
        <w:rPr>
          <w:rFonts w:ascii="Times New Roman" w:hAnsi="Times New Roman" w:cs="Times New Roman"/>
          <w:sz w:val="28"/>
          <w:szCs w:val="28"/>
        </w:rPr>
        <w:t xml:space="preserve"> – размер поля;</w:t>
      </w:r>
    </w:p>
    <w:p w:rsidR="00651ED8" w:rsidRDefault="00651ED8" w:rsidP="00651ED8">
      <w:pPr>
        <w:pStyle w:val="a3"/>
        <w:ind w:left="720"/>
        <w:rPr>
          <w:ins w:id="30" w:author="Gena" w:date="2017-01-19T16:53:00Z"/>
          <w:rFonts w:ascii="Times New Roman" w:hAnsi="Times New Roman" w:cs="Times New Roman"/>
          <w:sz w:val="28"/>
          <w:szCs w:val="28"/>
          <w:lang w:val="en-US"/>
        </w:rPr>
      </w:pPr>
    </w:p>
    <w:p w:rsidR="00EA30A6" w:rsidRDefault="00EA30A6">
      <w:pPr>
        <w:pStyle w:val="a3"/>
        <w:rPr>
          <w:ins w:id="31" w:author="Gena" w:date="2017-01-19T16:54:00Z"/>
          <w:rFonts w:ascii="Times New Roman" w:hAnsi="Times New Roman" w:cs="Times New Roman"/>
          <w:sz w:val="28"/>
          <w:szCs w:val="28"/>
          <w:lang w:val="uk-UA"/>
        </w:rPr>
        <w:pPrChange w:id="32" w:author="Gena" w:date="2017-01-19T16:53:00Z">
          <w:pPr>
            <w:pStyle w:val="a3"/>
            <w:ind w:left="720"/>
          </w:pPr>
        </w:pPrChange>
      </w:pPr>
      <w:proofErr w:type="gramStart"/>
      <w:ins w:id="33" w:author="Gena" w:date="2017-01-19T16:53:00Z">
        <w:r w:rsidRPr="00EA30A6">
          <w:rPr>
            <w:rFonts w:ascii="Times New Roman" w:hAnsi="Times New Roman" w:cs="Times New Roman"/>
            <w:sz w:val="28"/>
            <w:szCs w:val="28"/>
            <w:lang w:val="en-US"/>
          </w:rPr>
          <w:t>public</w:t>
        </w:r>
        <w:proofErr w:type="gramEnd"/>
        <w:r w:rsidRPr="00EA30A6">
          <w:rPr>
            <w:rFonts w:ascii="Times New Roman" w:hAnsi="Times New Roman" w:cs="Times New Roman"/>
            <w:sz w:val="28"/>
            <w:szCs w:val="28"/>
            <w:lang w:val="en-US"/>
          </w:rPr>
          <w:t xml:space="preserve"> void </w:t>
        </w:r>
        <w:proofErr w:type="spellStart"/>
        <w:r w:rsidRPr="00EA30A6">
          <w:rPr>
            <w:rFonts w:ascii="Times New Roman" w:hAnsi="Times New Roman" w:cs="Times New Roman"/>
            <w:sz w:val="28"/>
            <w:szCs w:val="28"/>
            <w:lang w:val="en-US"/>
          </w:rPr>
          <w:t>CursorPosition</w:t>
        </w:r>
        <w:proofErr w:type="spellEnd"/>
        <w:r w:rsidRPr="00EA30A6">
          <w:rPr>
            <w:rFonts w:ascii="Times New Roman" w:hAnsi="Times New Roman" w:cs="Times New Roman"/>
            <w:sz w:val="28"/>
            <w:szCs w:val="28"/>
            <w:lang w:val="en-US"/>
          </w:rPr>
          <w:t>(</w:t>
        </w:r>
        <w:proofErr w:type="spellStart"/>
        <w:r w:rsidRPr="00EA30A6">
          <w:rPr>
            <w:rFonts w:ascii="Times New Roman" w:hAnsi="Times New Roman" w:cs="Times New Roman"/>
            <w:sz w:val="28"/>
            <w:szCs w:val="28"/>
            <w:lang w:val="en-US"/>
          </w:rPr>
          <w:t>int</w:t>
        </w:r>
        <w:proofErr w:type="spellEnd"/>
        <w:r w:rsidRPr="00EA30A6">
          <w:rPr>
            <w:rFonts w:ascii="Times New Roman" w:hAnsi="Times New Roman" w:cs="Times New Roman"/>
            <w:sz w:val="28"/>
            <w:szCs w:val="28"/>
            <w:lang w:val="en-US"/>
          </w:rPr>
          <w:t xml:space="preserve"> </w:t>
        </w:r>
        <w:proofErr w:type="spellStart"/>
        <w:r w:rsidRPr="00EA30A6">
          <w:rPr>
            <w:rFonts w:ascii="Times New Roman" w:hAnsi="Times New Roman" w:cs="Times New Roman"/>
            <w:sz w:val="28"/>
            <w:szCs w:val="28"/>
            <w:lang w:val="en-US"/>
          </w:rPr>
          <w:t>cursorX</w:t>
        </w:r>
        <w:proofErr w:type="spellEnd"/>
        <w:r w:rsidRPr="00EA30A6">
          <w:rPr>
            <w:rFonts w:ascii="Times New Roman" w:hAnsi="Times New Roman" w:cs="Times New Roman"/>
            <w:sz w:val="28"/>
            <w:szCs w:val="28"/>
            <w:lang w:val="en-US"/>
          </w:rPr>
          <w:t xml:space="preserve">, </w:t>
        </w:r>
        <w:proofErr w:type="spellStart"/>
        <w:r w:rsidRPr="00EA30A6">
          <w:rPr>
            <w:rFonts w:ascii="Times New Roman" w:hAnsi="Times New Roman" w:cs="Times New Roman"/>
            <w:sz w:val="28"/>
            <w:szCs w:val="28"/>
            <w:lang w:val="en-US"/>
          </w:rPr>
          <w:t>int</w:t>
        </w:r>
        <w:proofErr w:type="spellEnd"/>
        <w:r w:rsidRPr="00EA30A6">
          <w:rPr>
            <w:rFonts w:ascii="Times New Roman" w:hAnsi="Times New Roman" w:cs="Times New Roman"/>
            <w:sz w:val="28"/>
            <w:szCs w:val="28"/>
            <w:lang w:val="en-US"/>
          </w:rPr>
          <w:t xml:space="preserve"> </w:t>
        </w:r>
        <w:proofErr w:type="spellStart"/>
        <w:r w:rsidRPr="00EA30A6">
          <w:rPr>
            <w:rFonts w:ascii="Times New Roman" w:hAnsi="Times New Roman" w:cs="Times New Roman"/>
            <w:sz w:val="28"/>
            <w:szCs w:val="28"/>
            <w:lang w:val="en-US"/>
          </w:rPr>
          <w:t>cursorY</w:t>
        </w:r>
        <w:proofErr w:type="spellEnd"/>
        <w:r w:rsidRPr="00EA30A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ins>
      <w:ins w:id="34" w:author="Gena" w:date="2017-01-19T16:54:00Z">
        <w:r>
          <w:rPr>
            <w:rFonts w:ascii="Times New Roman" w:hAnsi="Times New Roman" w:cs="Times New Roman"/>
            <w:sz w:val="28"/>
            <w:szCs w:val="28"/>
            <w:lang w:val="en-US"/>
          </w:rPr>
          <w:t>–</w:t>
        </w:r>
      </w:ins>
      <w:ins w:id="35" w:author="Gena" w:date="2017-01-19T16:53:00Z">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uk-UA"/>
          </w:rPr>
          <w:t>перемещение</w:t>
        </w:r>
        <w:proofErr w:type="spellEnd"/>
        <w:r>
          <w:rPr>
            <w:rFonts w:ascii="Times New Roman" w:hAnsi="Times New Roman" w:cs="Times New Roman"/>
            <w:sz w:val="28"/>
            <w:szCs w:val="28"/>
            <w:lang w:val="uk-UA"/>
          </w:rPr>
          <w:t xml:space="preserve"> </w:t>
        </w:r>
      </w:ins>
      <w:ins w:id="36" w:author="Gena" w:date="2017-01-19T16:54:00Z">
        <w:r>
          <w:rPr>
            <w:rFonts w:ascii="Times New Roman" w:hAnsi="Times New Roman" w:cs="Times New Roman"/>
            <w:sz w:val="28"/>
            <w:szCs w:val="28"/>
            <w:lang w:val="uk-UA"/>
          </w:rPr>
          <w:t>курсора по таблице;</w:t>
        </w:r>
      </w:ins>
    </w:p>
    <w:p w:rsidR="00EA30A6" w:rsidRPr="00EA30A6" w:rsidRDefault="00EA30A6">
      <w:pPr>
        <w:pStyle w:val="a3"/>
        <w:numPr>
          <w:ilvl w:val="0"/>
          <w:numId w:val="17"/>
        </w:numPr>
        <w:rPr>
          <w:ins w:id="37" w:author="Gena" w:date="2017-01-19T16:54:00Z"/>
          <w:rFonts w:ascii="Times New Roman" w:hAnsi="Times New Roman" w:cs="Times New Roman"/>
          <w:sz w:val="28"/>
          <w:szCs w:val="28"/>
          <w:rPrChange w:id="38" w:author="Gena" w:date="2017-01-19T16:54:00Z">
            <w:rPr>
              <w:ins w:id="39" w:author="Gena" w:date="2017-01-19T16:54:00Z"/>
              <w:rFonts w:ascii="Times New Roman" w:hAnsi="Times New Roman" w:cs="Times New Roman"/>
              <w:sz w:val="28"/>
              <w:szCs w:val="28"/>
              <w:lang w:val="en-US"/>
            </w:rPr>
          </w:rPrChange>
        </w:rPr>
        <w:pPrChange w:id="40" w:author="Gena" w:date="2017-01-19T16:54:00Z">
          <w:pPr>
            <w:pStyle w:val="a3"/>
            <w:ind w:left="720"/>
          </w:pPr>
        </w:pPrChange>
      </w:pPr>
      <w:ins w:id="41" w:author="Gena" w:date="2017-01-19T16:54:00Z">
        <w:r>
          <w:rPr>
            <w:rFonts w:ascii="Times New Roman" w:hAnsi="Times New Roman" w:cs="Times New Roman"/>
            <w:sz w:val="28"/>
            <w:szCs w:val="28"/>
            <w:lang w:val="en-US"/>
          </w:rPr>
          <w:t>cursor</w:t>
        </w:r>
        <w:r>
          <w:rPr>
            <w:rFonts w:ascii="Times New Roman" w:hAnsi="Times New Roman" w:cs="Times New Roman"/>
            <w:sz w:val="28"/>
            <w:szCs w:val="28"/>
          </w:rPr>
          <w:t>Х – координата по горизонтали</w:t>
        </w:r>
      </w:ins>
    </w:p>
    <w:p w:rsidR="00EA30A6" w:rsidRPr="00EA30A6" w:rsidRDefault="00EA30A6">
      <w:pPr>
        <w:pStyle w:val="a3"/>
        <w:numPr>
          <w:ilvl w:val="0"/>
          <w:numId w:val="17"/>
        </w:numPr>
        <w:rPr>
          <w:rFonts w:ascii="Times New Roman" w:hAnsi="Times New Roman" w:cs="Times New Roman"/>
          <w:sz w:val="28"/>
          <w:szCs w:val="28"/>
          <w:lang w:val="uk-UA"/>
          <w:rPrChange w:id="42" w:author="Gena" w:date="2017-01-19T16:53:00Z">
            <w:rPr>
              <w:rFonts w:ascii="Times New Roman" w:hAnsi="Times New Roman" w:cs="Times New Roman"/>
              <w:sz w:val="28"/>
              <w:szCs w:val="28"/>
              <w:lang w:val="en-US"/>
            </w:rPr>
          </w:rPrChange>
        </w:rPr>
        <w:pPrChange w:id="43" w:author="Gena" w:date="2017-01-19T16:54:00Z">
          <w:pPr>
            <w:pStyle w:val="a3"/>
            <w:ind w:left="720"/>
          </w:pPr>
        </w:pPrChange>
      </w:pPr>
      <w:ins w:id="44" w:author="Gena" w:date="2017-01-19T16:55:00Z">
        <w:r>
          <w:rPr>
            <w:rFonts w:ascii="Times New Roman" w:hAnsi="Times New Roman" w:cs="Times New Roman"/>
            <w:sz w:val="28"/>
            <w:szCs w:val="28"/>
            <w:lang w:val="en-US"/>
          </w:rPr>
          <w:t>cursory</w:t>
        </w:r>
        <w:r>
          <w:rPr>
            <w:rFonts w:ascii="Times New Roman" w:hAnsi="Times New Roman" w:cs="Times New Roman"/>
            <w:sz w:val="28"/>
            <w:szCs w:val="28"/>
          </w:rPr>
          <w:t xml:space="preserve"> – координата по вертикали </w:t>
        </w:r>
      </w:ins>
    </w:p>
    <w:p w:rsidR="0032642F" w:rsidRDefault="0032642F" w:rsidP="00647D69">
      <w:pPr>
        <w:rPr>
          <w:rFonts w:ascii="Times New Roman" w:hAnsi="Times New Roman" w:cs="Times New Roman"/>
          <w:sz w:val="28"/>
          <w:szCs w:val="28"/>
          <w:u w:val="single"/>
          <w:lang w:val="en-US"/>
        </w:rPr>
      </w:pPr>
    </w:p>
    <w:p w:rsidR="00647D69" w:rsidRPr="0032642F" w:rsidRDefault="00647D69" w:rsidP="00647D69">
      <w:pPr>
        <w:rPr>
          <w:rFonts w:ascii="Times New Roman" w:hAnsi="Times New Roman" w:cs="Times New Roman"/>
          <w:sz w:val="28"/>
          <w:szCs w:val="28"/>
          <w:rPrChange w:id="45" w:author="Gena" w:date="2017-01-19T17:12:00Z">
            <w:rPr>
              <w:rFonts w:ascii="Times New Roman" w:hAnsi="Times New Roman" w:cs="Times New Roman"/>
              <w:sz w:val="28"/>
              <w:szCs w:val="28"/>
              <w:lang w:val="en-US"/>
            </w:rPr>
          </w:rPrChange>
        </w:rPr>
      </w:pPr>
      <w:proofErr w:type="gramStart"/>
      <w:r w:rsidRPr="00647D69">
        <w:rPr>
          <w:rFonts w:ascii="Times New Roman" w:hAnsi="Times New Roman" w:cs="Times New Roman"/>
          <w:sz w:val="28"/>
          <w:szCs w:val="28"/>
          <w:u w:val="single"/>
          <w:lang w:val="en-US"/>
        </w:rPr>
        <w:t>private</w:t>
      </w:r>
      <w:proofErr w:type="gramEnd"/>
      <w:r w:rsidRPr="0032642F">
        <w:rPr>
          <w:rFonts w:ascii="Times New Roman" w:hAnsi="Times New Roman" w:cs="Times New Roman"/>
          <w:sz w:val="28"/>
          <w:szCs w:val="28"/>
          <w:u w:val="single"/>
          <w:rPrChange w:id="46" w:author="Gena" w:date="2017-01-19T17:12:00Z">
            <w:rPr>
              <w:rFonts w:ascii="Times New Roman" w:hAnsi="Times New Roman" w:cs="Times New Roman"/>
              <w:sz w:val="28"/>
              <w:szCs w:val="28"/>
              <w:u w:val="single"/>
              <w:lang w:val="en-US"/>
            </w:rPr>
          </w:rPrChange>
        </w:rPr>
        <w:t xml:space="preserve"> </w:t>
      </w:r>
      <w:r w:rsidRPr="00647D69">
        <w:rPr>
          <w:rFonts w:ascii="Times New Roman" w:hAnsi="Times New Roman" w:cs="Times New Roman"/>
          <w:sz w:val="28"/>
          <w:szCs w:val="28"/>
          <w:u w:val="single"/>
          <w:lang w:val="en-US"/>
        </w:rPr>
        <w:t>void</w:t>
      </w:r>
      <w:r w:rsidRPr="0032642F">
        <w:rPr>
          <w:rFonts w:ascii="Times New Roman" w:hAnsi="Times New Roman" w:cs="Times New Roman"/>
          <w:sz w:val="28"/>
          <w:szCs w:val="28"/>
          <w:u w:val="single"/>
          <w:rPrChange w:id="47" w:author="Gena" w:date="2017-01-19T17:12:00Z">
            <w:rPr>
              <w:rFonts w:ascii="Times New Roman" w:hAnsi="Times New Roman" w:cs="Times New Roman"/>
              <w:sz w:val="28"/>
              <w:szCs w:val="28"/>
              <w:u w:val="single"/>
              <w:lang w:val="en-US"/>
            </w:rPr>
          </w:rPrChange>
        </w:rPr>
        <w:t xml:space="preserve"> </w:t>
      </w:r>
      <w:proofErr w:type="spellStart"/>
      <w:r w:rsidRPr="00647D69">
        <w:rPr>
          <w:rFonts w:ascii="Times New Roman" w:hAnsi="Times New Roman" w:cs="Times New Roman"/>
          <w:sz w:val="28"/>
          <w:szCs w:val="28"/>
          <w:u w:val="single"/>
          <w:lang w:val="en-US"/>
        </w:rPr>
        <w:t>SetTableCursorPosition</w:t>
      </w:r>
      <w:proofErr w:type="spellEnd"/>
      <w:r w:rsidRPr="0032642F">
        <w:rPr>
          <w:rFonts w:ascii="Times New Roman" w:hAnsi="Times New Roman" w:cs="Times New Roman"/>
          <w:sz w:val="28"/>
          <w:szCs w:val="28"/>
          <w:u w:val="single"/>
          <w:rPrChange w:id="48" w:author="Gena" w:date="2017-01-19T17:12:00Z">
            <w:rPr>
              <w:rFonts w:ascii="Times New Roman" w:hAnsi="Times New Roman" w:cs="Times New Roman"/>
              <w:sz w:val="28"/>
              <w:szCs w:val="28"/>
              <w:u w:val="single"/>
              <w:lang w:val="en-US"/>
            </w:rPr>
          </w:rPrChange>
        </w:rPr>
        <w:t>(</w:t>
      </w:r>
      <w:proofErr w:type="spellStart"/>
      <w:r w:rsidR="009B0AEF" w:rsidRPr="009B0AEF">
        <w:rPr>
          <w:rFonts w:ascii="Times New Roman" w:hAnsi="Times New Roman" w:cs="Times New Roman"/>
          <w:sz w:val="28"/>
          <w:szCs w:val="28"/>
          <w:u w:val="single"/>
          <w:lang w:val="en-US"/>
        </w:rPr>
        <w:t>int</w:t>
      </w:r>
      <w:proofErr w:type="spellEnd"/>
      <w:r w:rsidR="009B0AEF" w:rsidRPr="0032642F">
        <w:rPr>
          <w:rFonts w:ascii="Times New Roman" w:hAnsi="Times New Roman" w:cs="Times New Roman"/>
          <w:sz w:val="28"/>
          <w:szCs w:val="28"/>
          <w:u w:val="single"/>
          <w:rPrChange w:id="49" w:author="Gena" w:date="2017-01-19T17:12:00Z">
            <w:rPr>
              <w:rFonts w:ascii="Times New Roman" w:hAnsi="Times New Roman" w:cs="Times New Roman"/>
              <w:sz w:val="28"/>
              <w:szCs w:val="28"/>
              <w:u w:val="single"/>
              <w:lang w:val="en-US"/>
            </w:rPr>
          </w:rPrChange>
        </w:rPr>
        <w:t xml:space="preserve"> </w:t>
      </w:r>
      <w:r w:rsidR="009B0AEF" w:rsidRPr="009B0AEF">
        <w:rPr>
          <w:rFonts w:ascii="Times New Roman" w:hAnsi="Times New Roman" w:cs="Times New Roman"/>
          <w:sz w:val="28"/>
          <w:szCs w:val="28"/>
          <w:u w:val="single"/>
          <w:lang w:val="en-US"/>
        </w:rPr>
        <w:t>row</w:t>
      </w:r>
      <w:r w:rsidR="009B0AEF" w:rsidRPr="0032642F">
        <w:rPr>
          <w:rFonts w:ascii="Times New Roman" w:hAnsi="Times New Roman" w:cs="Times New Roman"/>
          <w:sz w:val="28"/>
          <w:szCs w:val="28"/>
          <w:u w:val="single"/>
          <w:rPrChange w:id="50" w:author="Gena" w:date="2017-01-19T17:12:00Z">
            <w:rPr>
              <w:rFonts w:ascii="Times New Roman" w:hAnsi="Times New Roman" w:cs="Times New Roman"/>
              <w:sz w:val="28"/>
              <w:szCs w:val="28"/>
              <w:u w:val="single"/>
              <w:lang w:val="en-US"/>
            </w:rPr>
          </w:rPrChange>
        </w:rPr>
        <w:t xml:space="preserve">, </w:t>
      </w:r>
      <w:proofErr w:type="spellStart"/>
      <w:r w:rsidR="009B0AEF" w:rsidRPr="009B0AEF">
        <w:rPr>
          <w:rFonts w:ascii="Times New Roman" w:hAnsi="Times New Roman" w:cs="Times New Roman"/>
          <w:sz w:val="28"/>
          <w:szCs w:val="28"/>
          <w:u w:val="single"/>
          <w:lang w:val="en-US"/>
        </w:rPr>
        <w:t>int</w:t>
      </w:r>
      <w:proofErr w:type="spellEnd"/>
      <w:r w:rsidR="009B0AEF" w:rsidRPr="0032642F">
        <w:rPr>
          <w:rFonts w:ascii="Times New Roman" w:hAnsi="Times New Roman" w:cs="Times New Roman"/>
          <w:sz w:val="28"/>
          <w:szCs w:val="28"/>
          <w:u w:val="single"/>
          <w:rPrChange w:id="51" w:author="Gena" w:date="2017-01-19T17:12:00Z">
            <w:rPr>
              <w:rFonts w:ascii="Times New Roman" w:hAnsi="Times New Roman" w:cs="Times New Roman"/>
              <w:sz w:val="28"/>
              <w:szCs w:val="28"/>
              <w:u w:val="single"/>
              <w:lang w:val="en-US"/>
            </w:rPr>
          </w:rPrChange>
        </w:rPr>
        <w:t xml:space="preserve"> </w:t>
      </w:r>
      <w:r w:rsidR="009B0AEF" w:rsidRPr="009B0AEF">
        <w:rPr>
          <w:rFonts w:ascii="Times New Roman" w:hAnsi="Times New Roman" w:cs="Times New Roman"/>
          <w:sz w:val="28"/>
          <w:szCs w:val="28"/>
          <w:u w:val="single"/>
          <w:lang w:val="en-US"/>
        </w:rPr>
        <w:t>column</w:t>
      </w:r>
      <w:r w:rsidRPr="0032642F">
        <w:rPr>
          <w:rFonts w:ascii="Times New Roman" w:hAnsi="Times New Roman" w:cs="Times New Roman"/>
          <w:sz w:val="28"/>
          <w:szCs w:val="28"/>
          <w:u w:val="single"/>
          <w:rPrChange w:id="52" w:author="Gena" w:date="2017-01-19T17:12:00Z">
            <w:rPr>
              <w:rFonts w:ascii="Times New Roman" w:hAnsi="Times New Roman" w:cs="Times New Roman"/>
              <w:sz w:val="28"/>
              <w:szCs w:val="28"/>
              <w:u w:val="single"/>
              <w:lang w:val="en-US"/>
            </w:rPr>
          </w:rPrChange>
        </w:rPr>
        <w:t>)</w:t>
      </w:r>
      <w:r w:rsidRPr="0032642F">
        <w:rPr>
          <w:rFonts w:ascii="Times New Roman" w:hAnsi="Times New Roman" w:cs="Times New Roman"/>
          <w:sz w:val="28"/>
          <w:szCs w:val="28"/>
          <w:rPrChange w:id="53" w:author="Gena" w:date="2017-01-19T17:12:00Z">
            <w:rPr>
              <w:rFonts w:ascii="Times New Roman" w:hAnsi="Times New Roman" w:cs="Times New Roman"/>
              <w:sz w:val="28"/>
              <w:szCs w:val="28"/>
              <w:lang w:val="en-US"/>
            </w:rPr>
          </w:rPrChange>
        </w:rPr>
        <w:t xml:space="preserve">  - </w:t>
      </w:r>
      <w:proofErr w:type="spellStart"/>
      <w:r w:rsidRPr="0032642F">
        <w:rPr>
          <w:rFonts w:ascii="Times New Roman" w:hAnsi="Times New Roman" w:cs="Times New Roman"/>
          <w:sz w:val="28"/>
          <w:szCs w:val="28"/>
          <w:rPrChange w:id="54" w:author="Gena" w:date="2017-01-19T17:12:00Z">
            <w:rPr>
              <w:rFonts w:ascii="Times New Roman" w:hAnsi="Times New Roman" w:cs="Times New Roman"/>
              <w:sz w:val="28"/>
              <w:szCs w:val="28"/>
              <w:lang w:val="ru-RU"/>
            </w:rPr>
          </w:rPrChange>
        </w:rPr>
        <w:t>реализована</w:t>
      </w:r>
      <w:proofErr w:type="spellEnd"/>
      <w:r w:rsidRPr="0032642F">
        <w:rPr>
          <w:rFonts w:ascii="Times New Roman" w:hAnsi="Times New Roman" w:cs="Times New Roman"/>
          <w:sz w:val="28"/>
          <w:szCs w:val="28"/>
          <w:rPrChange w:id="55" w:author="Gena" w:date="2017-01-19T17:12:00Z">
            <w:rPr>
              <w:rFonts w:ascii="Times New Roman" w:hAnsi="Times New Roman" w:cs="Times New Roman"/>
              <w:sz w:val="28"/>
              <w:szCs w:val="28"/>
              <w:lang w:val="en-US"/>
            </w:rPr>
          </w:rPrChange>
        </w:rPr>
        <w:t xml:space="preserve"> </w:t>
      </w:r>
      <w:r w:rsidRPr="0032642F">
        <w:rPr>
          <w:rFonts w:ascii="Times New Roman" w:hAnsi="Times New Roman" w:cs="Times New Roman"/>
          <w:sz w:val="28"/>
          <w:szCs w:val="28"/>
          <w:rPrChange w:id="56" w:author="Gena" w:date="2017-01-19T17:12:00Z">
            <w:rPr>
              <w:rFonts w:ascii="Times New Roman" w:hAnsi="Times New Roman" w:cs="Times New Roman"/>
              <w:sz w:val="28"/>
              <w:szCs w:val="28"/>
              <w:lang w:val="ru-RU"/>
            </w:rPr>
          </w:rPrChange>
        </w:rPr>
        <w:t xml:space="preserve">формула </w:t>
      </w:r>
      <w:proofErr w:type="spellStart"/>
      <w:r w:rsidRPr="0032642F">
        <w:rPr>
          <w:rFonts w:ascii="Times New Roman" w:hAnsi="Times New Roman" w:cs="Times New Roman"/>
          <w:sz w:val="28"/>
          <w:szCs w:val="28"/>
          <w:rPrChange w:id="57" w:author="Gena" w:date="2017-01-19T17:12:00Z">
            <w:rPr>
              <w:rFonts w:ascii="Times New Roman" w:hAnsi="Times New Roman" w:cs="Times New Roman"/>
              <w:sz w:val="28"/>
              <w:szCs w:val="28"/>
              <w:lang w:val="ru-RU"/>
            </w:rPr>
          </w:rPrChange>
        </w:rPr>
        <w:t>которая</w:t>
      </w:r>
      <w:proofErr w:type="spellEnd"/>
      <w:r w:rsidRPr="0032642F">
        <w:rPr>
          <w:rFonts w:ascii="Times New Roman" w:hAnsi="Times New Roman" w:cs="Times New Roman"/>
          <w:sz w:val="28"/>
          <w:szCs w:val="28"/>
          <w:rPrChange w:id="58" w:author="Gena" w:date="2017-01-19T17:12:00Z">
            <w:rPr>
              <w:rFonts w:ascii="Times New Roman" w:hAnsi="Times New Roman" w:cs="Times New Roman"/>
              <w:sz w:val="28"/>
              <w:szCs w:val="28"/>
              <w:lang w:val="en-US"/>
            </w:rPr>
          </w:rPrChange>
        </w:rPr>
        <w:t xml:space="preserve"> </w:t>
      </w:r>
      <w:proofErr w:type="spellStart"/>
      <w:r w:rsidRPr="0032642F">
        <w:rPr>
          <w:rFonts w:ascii="Times New Roman" w:hAnsi="Times New Roman" w:cs="Times New Roman"/>
          <w:sz w:val="28"/>
          <w:szCs w:val="28"/>
          <w:rPrChange w:id="59" w:author="Gena" w:date="2017-01-19T17:12:00Z">
            <w:rPr>
              <w:rFonts w:ascii="Times New Roman" w:hAnsi="Times New Roman" w:cs="Times New Roman"/>
              <w:sz w:val="28"/>
              <w:szCs w:val="28"/>
              <w:lang w:val="ru-RU"/>
            </w:rPr>
          </w:rPrChange>
        </w:rPr>
        <w:t>переводит</w:t>
      </w:r>
      <w:proofErr w:type="spellEnd"/>
      <w:r w:rsidRPr="0032642F">
        <w:rPr>
          <w:rFonts w:ascii="Times New Roman" w:hAnsi="Times New Roman" w:cs="Times New Roman"/>
          <w:sz w:val="28"/>
          <w:szCs w:val="28"/>
          <w:rPrChange w:id="60" w:author="Gena" w:date="2017-01-19T17:12:00Z">
            <w:rPr>
              <w:rFonts w:ascii="Times New Roman" w:hAnsi="Times New Roman" w:cs="Times New Roman"/>
              <w:sz w:val="28"/>
              <w:szCs w:val="28"/>
              <w:lang w:val="en-US"/>
            </w:rPr>
          </w:rPrChange>
        </w:rPr>
        <w:t xml:space="preserve"> </w:t>
      </w:r>
      <w:proofErr w:type="spellStart"/>
      <w:r w:rsidRPr="0032642F">
        <w:rPr>
          <w:rFonts w:ascii="Times New Roman" w:hAnsi="Times New Roman" w:cs="Times New Roman"/>
          <w:sz w:val="28"/>
          <w:szCs w:val="28"/>
          <w:rPrChange w:id="61" w:author="Gena" w:date="2017-01-19T17:12:00Z">
            <w:rPr>
              <w:rFonts w:ascii="Times New Roman" w:hAnsi="Times New Roman" w:cs="Times New Roman"/>
              <w:sz w:val="28"/>
              <w:szCs w:val="28"/>
              <w:lang w:val="ru-RU"/>
            </w:rPr>
          </w:rPrChange>
        </w:rPr>
        <w:t>обычные</w:t>
      </w:r>
      <w:proofErr w:type="spellEnd"/>
      <w:r w:rsidRPr="0032642F">
        <w:rPr>
          <w:rFonts w:ascii="Times New Roman" w:hAnsi="Times New Roman" w:cs="Times New Roman"/>
          <w:sz w:val="28"/>
          <w:szCs w:val="28"/>
          <w:rPrChange w:id="62" w:author="Gena" w:date="2017-01-19T17:12:00Z">
            <w:rPr>
              <w:rFonts w:ascii="Times New Roman" w:hAnsi="Times New Roman" w:cs="Times New Roman"/>
              <w:sz w:val="28"/>
              <w:szCs w:val="28"/>
              <w:lang w:val="en-US"/>
            </w:rPr>
          </w:rPrChange>
        </w:rPr>
        <w:t xml:space="preserve"> </w:t>
      </w:r>
      <w:proofErr w:type="spellStart"/>
      <w:r w:rsidRPr="0032642F">
        <w:rPr>
          <w:rFonts w:ascii="Times New Roman" w:hAnsi="Times New Roman" w:cs="Times New Roman"/>
          <w:sz w:val="28"/>
          <w:szCs w:val="28"/>
          <w:rPrChange w:id="63" w:author="Gena" w:date="2017-01-19T17:12:00Z">
            <w:rPr>
              <w:rFonts w:ascii="Times New Roman" w:hAnsi="Times New Roman" w:cs="Times New Roman"/>
              <w:sz w:val="28"/>
              <w:szCs w:val="28"/>
              <w:lang w:val="ru-RU"/>
            </w:rPr>
          </w:rPrChange>
        </w:rPr>
        <w:t>координаты</w:t>
      </w:r>
      <w:proofErr w:type="spellEnd"/>
      <w:r w:rsidRPr="0032642F">
        <w:rPr>
          <w:rFonts w:ascii="Times New Roman" w:hAnsi="Times New Roman" w:cs="Times New Roman"/>
          <w:sz w:val="28"/>
          <w:szCs w:val="28"/>
          <w:rPrChange w:id="64" w:author="Gena" w:date="2017-01-19T17:12:00Z">
            <w:rPr>
              <w:rFonts w:ascii="Times New Roman" w:hAnsi="Times New Roman" w:cs="Times New Roman"/>
              <w:sz w:val="28"/>
              <w:szCs w:val="28"/>
              <w:lang w:val="en-US"/>
            </w:rPr>
          </w:rPrChange>
        </w:rPr>
        <w:t xml:space="preserve"> </w:t>
      </w:r>
      <w:r w:rsidRPr="0032642F">
        <w:rPr>
          <w:rFonts w:ascii="Times New Roman" w:hAnsi="Times New Roman" w:cs="Times New Roman"/>
          <w:sz w:val="28"/>
          <w:szCs w:val="28"/>
          <w:rPrChange w:id="65" w:author="Gena" w:date="2017-01-19T17:12:00Z">
            <w:rPr>
              <w:rFonts w:ascii="Times New Roman" w:hAnsi="Times New Roman" w:cs="Times New Roman"/>
              <w:sz w:val="28"/>
              <w:szCs w:val="28"/>
              <w:lang w:val="ru-RU"/>
            </w:rPr>
          </w:rPrChange>
        </w:rPr>
        <w:t xml:space="preserve">в </w:t>
      </w:r>
      <w:proofErr w:type="spellStart"/>
      <w:r w:rsidRPr="0032642F">
        <w:rPr>
          <w:rFonts w:ascii="Times New Roman" w:hAnsi="Times New Roman" w:cs="Times New Roman"/>
          <w:sz w:val="28"/>
          <w:szCs w:val="28"/>
          <w:rPrChange w:id="66" w:author="Gena" w:date="2017-01-19T17:12:00Z">
            <w:rPr>
              <w:rFonts w:ascii="Times New Roman" w:hAnsi="Times New Roman" w:cs="Times New Roman"/>
              <w:sz w:val="28"/>
              <w:szCs w:val="28"/>
              <w:lang w:val="ru-RU"/>
            </w:rPr>
          </w:rPrChange>
        </w:rPr>
        <w:t>экранные</w:t>
      </w:r>
      <w:proofErr w:type="spellEnd"/>
      <w:r w:rsidRPr="0032642F">
        <w:rPr>
          <w:rFonts w:ascii="Times New Roman" w:hAnsi="Times New Roman" w:cs="Times New Roman"/>
          <w:sz w:val="28"/>
          <w:szCs w:val="28"/>
          <w:rPrChange w:id="67" w:author="Gena" w:date="2017-01-19T17:12:00Z">
            <w:rPr>
              <w:rFonts w:ascii="Times New Roman" w:hAnsi="Times New Roman" w:cs="Times New Roman"/>
              <w:sz w:val="28"/>
              <w:szCs w:val="28"/>
              <w:lang w:val="en-US"/>
            </w:rPr>
          </w:rPrChange>
        </w:rPr>
        <w:t>;</w:t>
      </w:r>
    </w:p>
    <w:p w:rsidR="009B0AEF" w:rsidRPr="009B0AEF" w:rsidRDefault="009B0AEF" w:rsidP="009B0AEF">
      <w:pPr>
        <w:pStyle w:val="a4"/>
        <w:numPr>
          <w:ilvl w:val="0"/>
          <w:numId w:val="13"/>
        </w:numPr>
        <w:rPr>
          <w:rFonts w:ascii="Times New Roman" w:hAnsi="Times New Roman" w:cs="Times New Roman"/>
          <w:sz w:val="28"/>
          <w:szCs w:val="28"/>
          <w:lang w:val="ru-RU"/>
        </w:rPr>
      </w:pPr>
      <w:r w:rsidRPr="009B0AEF">
        <w:rPr>
          <w:rFonts w:ascii="Times New Roman" w:hAnsi="Times New Roman" w:cs="Times New Roman"/>
          <w:sz w:val="28"/>
          <w:szCs w:val="28"/>
          <w:lang w:val="en-US"/>
        </w:rPr>
        <w:t>row</w:t>
      </w:r>
      <w:r w:rsidRPr="009B0AEF">
        <w:rPr>
          <w:rFonts w:ascii="Times New Roman" w:hAnsi="Times New Roman" w:cs="Times New Roman"/>
          <w:sz w:val="28"/>
          <w:szCs w:val="28"/>
          <w:lang w:val="ru-RU"/>
        </w:rPr>
        <w:t xml:space="preserve"> – координата выбранной ячейки по горизонтали;</w:t>
      </w:r>
    </w:p>
    <w:p w:rsidR="009B0AEF" w:rsidRPr="009B0AEF" w:rsidRDefault="009B0AEF" w:rsidP="009B0AEF">
      <w:pPr>
        <w:pStyle w:val="a4"/>
        <w:numPr>
          <w:ilvl w:val="0"/>
          <w:numId w:val="13"/>
        </w:numPr>
        <w:rPr>
          <w:rFonts w:ascii="Times New Roman" w:hAnsi="Times New Roman" w:cs="Times New Roman"/>
          <w:sz w:val="28"/>
          <w:szCs w:val="28"/>
          <w:lang w:val="ru-RU"/>
        </w:rPr>
      </w:pPr>
      <w:r w:rsidRPr="009B0AEF">
        <w:rPr>
          <w:rFonts w:ascii="Times New Roman" w:hAnsi="Times New Roman" w:cs="Times New Roman"/>
          <w:sz w:val="28"/>
          <w:szCs w:val="28"/>
          <w:lang w:val="en-US"/>
        </w:rPr>
        <w:t>column</w:t>
      </w:r>
      <w:r w:rsidRPr="009B0AEF">
        <w:rPr>
          <w:rFonts w:ascii="Times New Roman" w:hAnsi="Times New Roman" w:cs="Times New Roman"/>
          <w:sz w:val="28"/>
          <w:szCs w:val="28"/>
          <w:lang w:val="ru-RU"/>
        </w:rPr>
        <w:t xml:space="preserve"> </w:t>
      </w:r>
      <w:r w:rsidRPr="009B0AEF">
        <w:rPr>
          <w:rFonts w:ascii="Times New Roman" w:hAnsi="Times New Roman" w:cs="Times New Roman"/>
          <w:sz w:val="28"/>
          <w:szCs w:val="28"/>
        </w:rPr>
        <w:t xml:space="preserve">– </w:t>
      </w:r>
      <w:r w:rsidRPr="009B0AEF">
        <w:rPr>
          <w:rFonts w:ascii="Times New Roman" w:hAnsi="Times New Roman" w:cs="Times New Roman"/>
          <w:sz w:val="28"/>
          <w:szCs w:val="28"/>
          <w:lang w:val="ru-RU"/>
        </w:rPr>
        <w:t>координата выбранной ячейки по вертикали;</w:t>
      </w:r>
    </w:p>
    <w:p w:rsidR="00647D69" w:rsidRDefault="00647D69" w:rsidP="00647D69">
      <w:pPr>
        <w:rPr>
          <w:rFonts w:ascii="Times New Roman" w:hAnsi="Times New Roman" w:cs="Times New Roman"/>
          <w:sz w:val="28"/>
          <w:szCs w:val="28"/>
          <w:lang w:val="en-US"/>
        </w:rPr>
      </w:pPr>
      <w:proofErr w:type="gramStart"/>
      <w:r w:rsidRPr="00647D69">
        <w:rPr>
          <w:rFonts w:ascii="Times New Roman" w:hAnsi="Times New Roman" w:cs="Times New Roman"/>
          <w:sz w:val="28"/>
          <w:szCs w:val="28"/>
          <w:u w:val="single"/>
          <w:lang w:val="en-US"/>
        </w:rPr>
        <w:t>public</w:t>
      </w:r>
      <w:proofErr w:type="gramEnd"/>
      <w:r w:rsidRPr="00647D69">
        <w:rPr>
          <w:rFonts w:ascii="Times New Roman" w:hAnsi="Times New Roman" w:cs="Times New Roman"/>
          <w:sz w:val="28"/>
          <w:szCs w:val="28"/>
          <w:u w:val="single"/>
          <w:lang w:val="en-US"/>
        </w:rPr>
        <w:t xml:space="preserve"> void </w:t>
      </w:r>
      <w:proofErr w:type="spellStart"/>
      <w:r w:rsidRPr="00647D69">
        <w:rPr>
          <w:rFonts w:ascii="Times New Roman" w:hAnsi="Times New Roman" w:cs="Times New Roman"/>
          <w:sz w:val="28"/>
          <w:szCs w:val="28"/>
          <w:u w:val="single"/>
          <w:lang w:val="en-US"/>
        </w:rPr>
        <w:t>DrawField</w:t>
      </w:r>
      <w:proofErr w:type="spellEnd"/>
      <w:r w:rsidRPr="00647D69">
        <w:rPr>
          <w:rFonts w:ascii="Times New Roman" w:hAnsi="Times New Roman" w:cs="Times New Roman"/>
          <w:sz w:val="28"/>
          <w:szCs w:val="28"/>
          <w:u w:val="single"/>
          <w:lang w:val="en-US"/>
        </w:rPr>
        <w:t>(</w:t>
      </w:r>
      <w:r w:rsidR="009B0AEF" w:rsidRPr="009B0AEF">
        <w:rPr>
          <w:rFonts w:ascii="Times New Roman" w:hAnsi="Times New Roman" w:cs="Times New Roman"/>
          <w:sz w:val="28"/>
          <w:szCs w:val="28"/>
          <w:u w:val="single"/>
          <w:lang w:val="en-US"/>
        </w:rPr>
        <w:t xml:space="preserve">Table </w:t>
      </w:r>
      <w:proofErr w:type="spellStart"/>
      <w:r w:rsidR="009B0AEF" w:rsidRPr="009B0AEF">
        <w:rPr>
          <w:rFonts w:ascii="Times New Roman" w:hAnsi="Times New Roman" w:cs="Times New Roman"/>
          <w:sz w:val="28"/>
          <w:szCs w:val="28"/>
          <w:u w:val="single"/>
          <w:lang w:val="en-US"/>
        </w:rPr>
        <w:t>tb</w:t>
      </w:r>
      <w:proofErr w:type="spellEnd"/>
      <w:r w:rsidRPr="00647D69">
        <w:rPr>
          <w:rFonts w:ascii="Times New Roman" w:hAnsi="Times New Roman" w:cs="Times New Roman"/>
          <w:sz w:val="28"/>
          <w:szCs w:val="28"/>
          <w:u w:val="single"/>
          <w:lang w:val="en-US"/>
        </w:rPr>
        <w:t>)</w:t>
      </w:r>
      <w:r w:rsidRPr="00647D69">
        <w:rPr>
          <w:rFonts w:ascii="Times New Roman" w:hAnsi="Times New Roman" w:cs="Times New Roman"/>
          <w:sz w:val="28"/>
          <w:szCs w:val="28"/>
          <w:lang w:val="en-US"/>
        </w:rPr>
        <w:t xml:space="preserve"> – </w:t>
      </w:r>
      <w:r>
        <w:rPr>
          <w:rFonts w:ascii="Times New Roman" w:hAnsi="Times New Roman" w:cs="Times New Roman"/>
          <w:sz w:val="28"/>
          <w:szCs w:val="28"/>
          <w:lang w:val="ru-RU"/>
        </w:rPr>
        <w:t>рисует</w:t>
      </w:r>
      <w:r w:rsidRPr="00647D69">
        <w:rPr>
          <w:rFonts w:ascii="Times New Roman" w:hAnsi="Times New Roman" w:cs="Times New Roman"/>
          <w:sz w:val="28"/>
          <w:szCs w:val="28"/>
          <w:lang w:val="en-US"/>
        </w:rPr>
        <w:t xml:space="preserve"> </w:t>
      </w:r>
      <w:r>
        <w:rPr>
          <w:rFonts w:ascii="Times New Roman" w:hAnsi="Times New Roman" w:cs="Times New Roman"/>
          <w:sz w:val="28"/>
          <w:szCs w:val="28"/>
          <w:lang w:val="ru-RU"/>
        </w:rPr>
        <w:t>таблицу</w:t>
      </w:r>
      <w:r w:rsidRPr="00647D69">
        <w:rPr>
          <w:rFonts w:ascii="Times New Roman" w:hAnsi="Times New Roman" w:cs="Times New Roman"/>
          <w:sz w:val="28"/>
          <w:szCs w:val="28"/>
          <w:lang w:val="en-US"/>
        </w:rPr>
        <w:t>;</w:t>
      </w:r>
    </w:p>
    <w:p w:rsidR="009B0AEF" w:rsidRPr="00BD5D37" w:rsidRDefault="009B0AEF" w:rsidP="00BD5D37">
      <w:pPr>
        <w:pStyle w:val="a4"/>
        <w:numPr>
          <w:ilvl w:val="0"/>
          <w:numId w:val="14"/>
        </w:numPr>
        <w:rPr>
          <w:rFonts w:ascii="Times New Roman" w:hAnsi="Times New Roman" w:cs="Times New Roman"/>
          <w:sz w:val="28"/>
          <w:szCs w:val="28"/>
          <w:lang w:val="ru-RU"/>
        </w:rPr>
      </w:pPr>
      <w:proofErr w:type="spellStart"/>
      <w:r w:rsidRPr="00BD5D37">
        <w:rPr>
          <w:rFonts w:ascii="Times New Roman" w:hAnsi="Times New Roman" w:cs="Times New Roman"/>
          <w:sz w:val="28"/>
          <w:szCs w:val="28"/>
          <w:lang w:val="en-US"/>
        </w:rPr>
        <w:t>tb</w:t>
      </w:r>
      <w:proofErr w:type="spellEnd"/>
      <w:r w:rsidRPr="00BD5D37">
        <w:rPr>
          <w:rFonts w:ascii="Times New Roman" w:hAnsi="Times New Roman" w:cs="Times New Roman"/>
          <w:sz w:val="28"/>
          <w:szCs w:val="28"/>
          <w:lang w:val="en-US"/>
        </w:rPr>
        <w:t xml:space="preserve"> </w:t>
      </w:r>
      <w:r w:rsidR="00BD5D37" w:rsidRPr="00BD5D37">
        <w:rPr>
          <w:rFonts w:ascii="Times New Roman" w:hAnsi="Times New Roman" w:cs="Times New Roman"/>
          <w:sz w:val="28"/>
          <w:szCs w:val="28"/>
          <w:lang w:val="ru-RU"/>
        </w:rPr>
        <w:t>– программная таблица;</w:t>
      </w:r>
    </w:p>
    <w:p w:rsidR="00647D69" w:rsidRPr="00647D69" w:rsidRDefault="00647D69" w:rsidP="00647D69">
      <w:pPr>
        <w:rPr>
          <w:rFonts w:ascii="Times New Roman" w:hAnsi="Times New Roman" w:cs="Times New Roman"/>
          <w:sz w:val="28"/>
          <w:szCs w:val="28"/>
          <w:lang w:val="ru-RU"/>
        </w:rPr>
      </w:pPr>
      <w:proofErr w:type="gramStart"/>
      <w:r w:rsidRPr="00647D69">
        <w:rPr>
          <w:rFonts w:ascii="Times New Roman" w:hAnsi="Times New Roman" w:cs="Times New Roman"/>
          <w:sz w:val="28"/>
          <w:szCs w:val="28"/>
          <w:u w:val="single"/>
          <w:lang w:val="en-US"/>
        </w:rPr>
        <w:t>public</w:t>
      </w:r>
      <w:proofErr w:type="gramEnd"/>
      <w:r w:rsidRPr="00647D69">
        <w:rPr>
          <w:rFonts w:ascii="Times New Roman" w:hAnsi="Times New Roman" w:cs="Times New Roman"/>
          <w:sz w:val="28"/>
          <w:szCs w:val="28"/>
          <w:u w:val="single"/>
          <w:lang w:val="ru-RU"/>
        </w:rPr>
        <w:t xml:space="preserve"> </w:t>
      </w:r>
      <w:r w:rsidRPr="00647D69">
        <w:rPr>
          <w:rFonts w:ascii="Times New Roman" w:hAnsi="Times New Roman" w:cs="Times New Roman"/>
          <w:sz w:val="28"/>
          <w:szCs w:val="28"/>
          <w:u w:val="single"/>
          <w:lang w:val="en-US"/>
        </w:rPr>
        <w:t>void</w:t>
      </w:r>
      <w:r w:rsidRPr="00647D69">
        <w:rPr>
          <w:rFonts w:ascii="Times New Roman" w:hAnsi="Times New Roman" w:cs="Times New Roman"/>
          <w:sz w:val="28"/>
          <w:szCs w:val="28"/>
          <w:u w:val="single"/>
          <w:lang w:val="ru-RU"/>
        </w:rPr>
        <w:t xml:space="preserve"> </w:t>
      </w:r>
      <w:proofErr w:type="spellStart"/>
      <w:r w:rsidRPr="00647D69">
        <w:rPr>
          <w:rFonts w:ascii="Times New Roman" w:hAnsi="Times New Roman" w:cs="Times New Roman"/>
          <w:sz w:val="28"/>
          <w:szCs w:val="28"/>
          <w:u w:val="single"/>
          <w:lang w:val="en-US"/>
        </w:rPr>
        <w:t>Peleng</w:t>
      </w:r>
      <w:proofErr w:type="spellEnd"/>
      <w:r w:rsidRPr="00647D69">
        <w:rPr>
          <w:rFonts w:ascii="Times New Roman" w:hAnsi="Times New Roman" w:cs="Times New Roman"/>
          <w:sz w:val="28"/>
          <w:szCs w:val="28"/>
          <w:u w:val="single"/>
          <w:lang w:val="ru-RU"/>
        </w:rPr>
        <w:t>(</w:t>
      </w:r>
      <w:proofErr w:type="spellStart"/>
      <w:r w:rsidR="00BD5D37" w:rsidRPr="00BD5D37">
        <w:rPr>
          <w:rFonts w:ascii="Times New Roman" w:hAnsi="Times New Roman" w:cs="Times New Roman"/>
          <w:sz w:val="28"/>
          <w:szCs w:val="28"/>
          <w:u w:val="single"/>
          <w:lang w:val="ru-RU"/>
        </w:rPr>
        <w:t>int</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targetRow</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int</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targetColumn</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Table</w:t>
      </w:r>
      <w:proofErr w:type="spellEnd"/>
      <w:r w:rsidR="00BD5D37" w:rsidRPr="00BD5D37">
        <w:rPr>
          <w:rFonts w:ascii="Times New Roman" w:hAnsi="Times New Roman" w:cs="Times New Roman"/>
          <w:sz w:val="28"/>
          <w:szCs w:val="28"/>
          <w:u w:val="single"/>
          <w:lang w:val="ru-RU"/>
        </w:rPr>
        <w:t xml:space="preserve"> </w:t>
      </w:r>
      <w:proofErr w:type="spellStart"/>
      <w:r w:rsidR="00BD5D37" w:rsidRPr="00BD5D37">
        <w:rPr>
          <w:rFonts w:ascii="Times New Roman" w:hAnsi="Times New Roman" w:cs="Times New Roman"/>
          <w:sz w:val="28"/>
          <w:szCs w:val="28"/>
          <w:u w:val="single"/>
          <w:lang w:val="ru-RU"/>
        </w:rPr>
        <w:t>tb</w:t>
      </w:r>
      <w:proofErr w:type="spellEnd"/>
      <w:r w:rsidRPr="00647D69">
        <w:rPr>
          <w:rFonts w:ascii="Times New Roman" w:hAnsi="Times New Roman" w:cs="Times New Roman"/>
          <w:sz w:val="28"/>
          <w:szCs w:val="28"/>
          <w:u w:val="single"/>
          <w:lang w:val="ru-RU"/>
        </w:rPr>
        <w:t>)</w:t>
      </w:r>
      <w:r w:rsidRPr="00647D69">
        <w:rPr>
          <w:rFonts w:ascii="Times New Roman" w:hAnsi="Times New Roman" w:cs="Times New Roman"/>
          <w:sz w:val="28"/>
          <w:szCs w:val="28"/>
          <w:lang w:val="ru-RU"/>
        </w:rPr>
        <w:t xml:space="preserve"> – </w:t>
      </w:r>
      <w:r>
        <w:rPr>
          <w:rFonts w:ascii="Times New Roman" w:hAnsi="Times New Roman" w:cs="Times New Roman"/>
          <w:sz w:val="28"/>
          <w:szCs w:val="28"/>
          <w:lang w:val="ru-RU"/>
        </w:rPr>
        <w:t>рисует</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пеленг</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точки</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желтым</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цветом</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саму</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точку</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которую</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попали</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красным цветом</w:t>
      </w:r>
      <w:r w:rsidRPr="00647D69">
        <w:rPr>
          <w:rFonts w:ascii="Times New Roman" w:hAnsi="Times New Roman" w:cs="Times New Roman"/>
          <w:sz w:val="28"/>
          <w:szCs w:val="28"/>
          <w:lang w:val="ru-RU"/>
        </w:rPr>
        <w:t>);</w:t>
      </w:r>
    </w:p>
    <w:p w:rsidR="00BD5D37" w:rsidRPr="00BD5D37" w:rsidRDefault="00BD5D37" w:rsidP="00BD5D37">
      <w:pPr>
        <w:pStyle w:val="a4"/>
        <w:numPr>
          <w:ilvl w:val="0"/>
          <w:numId w:val="14"/>
        </w:numPr>
        <w:rPr>
          <w:rFonts w:ascii="Times New Roman" w:hAnsi="Times New Roman" w:cs="Times New Roman"/>
          <w:sz w:val="28"/>
          <w:szCs w:val="28"/>
          <w:lang w:val="ru-RU"/>
        </w:rPr>
      </w:pPr>
      <w:proofErr w:type="spellStart"/>
      <w:r w:rsidRPr="00BD5D37">
        <w:rPr>
          <w:rFonts w:ascii="Times New Roman" w:hAnsi="Times New Roman" w:cs="Times New Roman"/>
          <w:sz w:val="28"/>
          <w:szCs w:val="28"/>
          <w:lang w:val="ru-RU"/>
        </w:rPr>
        <w:t>targetRow</w:t>
      </w:r>
      <w:proofErr w:type="spellEnd"/>
      <w:r w:rsidRPr="00BD5D37">
        <w:rPr>
          <w:rFonts w:ascii="Times New Roman" w:hAnsi="Times New Roman" w:cs="Times New Roman"/>
          <w:sz w:val="28"/>
          <w:szCs w:val="28"/>
          <w:lang w:val="ru-RU"/>
        </w:rPr>
        <w:t xml:space="preserve"> – координата выбранной ячейки по горизонтали;</w:t>
      </w:r>
    </w:p>
    <w:p w:rsidR="00BD5D37" w:rsidRPr="00BD5D37" w:rsidRDefault="00BD5D37" w:rsidP="00BD5D37">
      <w:pPr>
        <w:pStyle w:val="a4"/>
        <w:numPr>
          <w:ilvl w:val="0"/>
          <w:numId w:val="14"/>
        </w:numPr>
        <w:rPr>
          <w:rFonts w:ascii="Times New Roman" w:hAnsi="Times New Roman" w:cs="Times New Roman"/>
          <w:sz w:val="28"/>
          <w:szCs w:val="28"/>
          <w:lang w:val="ru-RU"/>
        </w:rPr>
      </w:pPr>
      <w:proofErr w:type="spellStart"/>
      <w:r w:rsidRPr="00BD5D37">
        <w:rPr>
          <w:rFonts w:ascii="Times New Roman" w:hAnsi="Times New Roman" w:cs="Times New Roman"/>
          <w:sz w:val="28"/>
          <w:szCs w:val="28"/>
          <w:lang w:val="ru-RU"/>
        </w:rPr>
        <w:t>targetColumn</w:t>
      </w:r>
      <w:proofErr w:type="spellEnd"/>
      <w:r w:rsidRPr="00BD5D37">
        <w:rPr>
          <w:rFonts w:ascii="Times New Roman" w:hAnsi="Times New Roman" w:cs="Times New Roman"/>
          <w:sz w:val="28"/>
          <w:szCs w:val="28"/>
          <w:lang w:val="ru-RU"/>
        </w:rPr>
        <w:t xml:space="preserve"> – координата выбранной ячейки по вертикали;</w:t>
      </w:r>
    </w:p>
    <w:p w:rsidR="00BD5D37" w:rsidRDefault="00BD5D37" w:rsidP="00BD5D37">
      <w:pPr>
        <w:pStyle w:val="a4"/>
        <w:numPr>
          <w:ilvl w:val="0"/>
          <w:numId w:val="14"/>
        </w:numPr>
        <w:rPr>
          <w:rFonts w:ascii="Times New Roman" w:hAnsi="Times New Roman" w:cs="Times New Roman"/>
          <w:sz w:val="28"/>
          <w:szCs w:val="28"/>
          <w:lang w:val="ru-RU"/>
        </w:rPr>
      </w:pPr>
      <w:proofErr w:type="spellStart"/>
      <w:r w:rsidRPr="00BD5D37">
        <w:rPr>
          <w:rFonts w:ascii="Times New Roman" w:hAnsi="Times New Roman" w:cs="Times New Roman"/>
          <w:sz w:val="28"/>
          <w:szCs w:val="28"/>
          <w:lang w:val="ru-RU"/>
        </w:rPr>
        <w:t>tb</w:t>
      </w:r>
      <w:proofErr w:type="spellEnd"/>
      <w:r w:rsidRPr="00BD5D37">
        <w:rPr>
          <w:rFonts w:ascii="Times New Roman" w:hAnsi="Times New Roman" w:cs="Times New Roman"/>
          <w:sz w:val="28"/>
          <w:szCs w:val="28"/>
          <w:lang w:val="ru-RU"/>
        </w:rPr>
        <w:t xml:space="preserve"> – программная таблица;</w:t>
      </w:r>
    </w:p>
    <w:p w:rsidR="0032642F" w:rsidRPr="0032642F" w:rsidRDefault="0032642F" w:rsidP="0032642F">
      <w:pPr>
        <w:pStyle w:val="a4"/>
        <w:rPr>
          <w:rFonts w:ascii="Times New Roman" w:hAnsi="Times New Roman" w:cs="Times New Roman"/>
          <w:sz w:val="28"/>
          <w:szCs w:val="28"/>
          <w:lang w:val="ru-RU"/>
        </w:rPr>
      </w:pPr>
    </w:p>
    <w:p w:rsidR="00E47F7B" w:rsidRDefault="00E47F7B" w:rsidP="00647D69">
      <w:pPr>
        <w:rPr>
          <w:rFonts w:ascii="Times New Roman" w:hAnsi="Times New Roman" w:cs="Times New Roman"/>
          <w:sz w:val="28"/>
          <w:szCs w:val="28"/>
          <w:lang w:val="ru-RU"/>
        </w:rPr>
      </w:pPr>
    </w:p>
    <w:p w:rsidR="0032642F" w:rsidRDefault="0032642F">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1535B7" w:rsidRPr="00647D69" w:rsidRDefault="001535B7" w:rsidP="00651ED8">
      <w:pPr>
        <w:jc w:val="center"/>
        <w:rPr>
          <w:rFonts w:ascii="Times New Roman" w:hAnsi="Times New Roman" w:cs="Times New Roman"/>
          <w:b/>
          <w:sz w:val="28"/>
          <w:szCs w:val="28"/>
          <w:lang w:val="ru-RU"/>
        </w:rPr>
      </w:pPr>
      <w:r w:rsidRPr="00647D69">
        <w:rPr>
          <w:rFonts w:ascii="Times New Roman" w:hAnsi="Times New Roman" w:cs="Times New Roman"/>
          <w:b/>
          <w:sz w:val="28"/>
          <w:szCs w:val="28"/>
          <w:lang w:val="ru-RU"/>
        </w:rPr>
        <w:lastRenderedPageBreak/>
        <w:t xml:space="preserve">Спецификация структуры </w:t>
      </w:r>
      <w:proofErr w:type="spellStart"/>
      <w:r w:rsidRPr="001535B7">
        <w:rPr>
          <w:rFonts w:ascii="Times New Roman" w:hAnsi="Times New Roman" w:cs="Times New Roman"/>
          <w:b/>
          <w:sz w:val="28"/>
          <w:szCs w:val="28"/>
          <w:lang w:val="ru-RU"/>
        </w:rPr>
        <w:t>Table</w:t>
      </w:r>
      <w:proofErr w:type="spellEnd"/>
    </w:p>
    <w:p w:rsidR="001535B7" w:rsidRDefault="001535B7" w:rsidP="001535B7">
      <w:pPr>
        <w:rPr>
          <w:ins w:id="68"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w:t>
      </w:r>
      <w:r>
        <w:rPr>
          <w:rFonts w:ascii="Times New Roman" w:hAnsi="Times New Roman" w:cs="Times New Roman"/>
          <w:sz w:val="28"/>
          <w:szCs w:val="28"/>
          <w:lang w:val="ru-RU"/>
        </w:rPr>
        <w:t xml:space="preserve"> реализованы</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вычисления и работа с таблицей</w:t>
      </w:r>
    </w:p>
    <w:p w:rsidR="00242CCD" w:rsidRDefault="0028784D" w:rsidP="0028784D">
      <w:pPr>
        <w:rPr>
          <w:ins w:id="69" w:author="Gena" w:date="2017-01-19T17:11:00Z"/>
          <w:rFonts w:ascii="Times New Roman" w:hAnsi="Times New Roman" w:cs="Times New Roman"/>
          <w:sz w:val="28"/>
          <w:szCs w:val="28"/>
          <w:lang w:val="ru-RU"/>
        </w:rPr>
      </w:pPr>
      <w:ins w:id="70" w:author="Gena" w:date="2017-01-19T16:59:00Z">
        <w:r>
          <w:rPr>
            <w:rFonts w:ascii="Times New Roman" w:hAnsi="Times New Roman" w:cs="Times New Roman"/>
            <w:sz w:val="28"/>
            <w:szCs w:val="28"/>
            <w:lang w:val="ru-RU"/>
          </w:rPr>
          <w:t xml:space="preserve">Поля: </w:t>
        </w:r>
      </w:ins>
      <w:ins w:id="71" w:author="Gena" w:date="2017-01-19T17:10:00Z">
        <w:r w:rsidR="00242CCD">
          <w:rPr>
            <w:rFonts w:ascii="Times New Roman" w:hAnsi="Times New Roman" w:cs="Times New Roman"/>
            <w:sz w:val="28"/>
            <w:szCs w:val="28"/>
            <w:lang w:val="ru-RU"/>
          </w:rPr>
          <w:t xml:space="preserve">    </w:t>
        </w:r>
      </w:ins>
    </w:p>
    <w:p w:rsidR="0028784D" w:rsidRPr="0032642F" w:rsidRDefault="00242CCD" w:rsidP="0032642F">
      <w:pPr>
        <w:pStyle w:val="a4"/>
        <w:numPr>
          <w:ilvl w:val="0"/>
          <w:numId w:val="48"/>
        </w:numPr>
        <w:rPr>
          <w:ins w:id="72" w:author="Gena" w:date="2017-01-19T17:05:00Z"/>
          <w:rFonts w:ascii="Times New Roman" w:hAnsi="Times New Roman" w:cs="Times New Roman"/>
          <w:sz w:val="28"/>
          <w:szCs w:val="28"/>
          <w:lang w:val="ru-RU"/>
        </w:rPr>
      </w:pPr>
      <w:ins w:id="73" w:author="Gena" w:date="2017-01-19T17:10:00Z">
        <w:r w:rsidRPr="0032642F">
          <w:rPr>
            <w:rFonts w:ascii="Times New Roman" w:hAnsi="Times New Roman" w:cs="Times New Roman"/>
            <w:sz w:val="28"/>
            <w:szCs w:val="28"/>
            <w:lang w:val="en-US"/>
          </w:rPr>
          <w:t>public</w:t>
        </w:r>
        <w:r w:rsidRPr="0032642F">
          <w:rPr>
            <w:rFonts w:ascii="Times New Roman" w:hAnsi="Times New Roman" w:cs="Times New Roman"/>
            <w:sz w:val="28"/>
            <w:szCs w:val="28"/>
            <w:lang w:val="ru-RU"/>
          </w:rPr>
          <w:t xml:space="preserve"> </w:t>
        </w:r>
        <w:proofErr w:type="spellStart"/>
        <w:r w:rsidRPr="0032642F">
          <w:rPr>
            <w:rFonts w:ascii="Times New Roman" w:hAnsi="Times New Roman" w:cs="Times New Roman"/>
            <w:sz w:val="28"/>
            <w:szCs w:val="28"/>
            <w:lang w:val="en-US"/>
          </w:rPr>
          <w:t>int</w:t>
        </w:r>
        <w:proofErr w:type="spellEnd"/>
        <w:r w:rsidRPr="0032642F">
          <w:rPr>
            <w:rFonts w:ascii="Times New Roman" w:hAnsi="Times New Roman" w:cs="Times New Roman"/>
            <w:sz w:val="28"/>
            <w:szCs w:val="28"/>
            <w:lang w:val="ru-RU"/>
          </w:rPr>
          <w:t xml:space="preserve"> </w:t>
        </w:r>
        <w:proofErr w:type="spellStart"/>
        <w:r w:rsidRPr="0032642F">
          <w:rPr>
            <w:rFonts w:ascii="Times New Roman" w:hAnsi="Times New Roman" w:cs="Times New Roman"/>
            <w:sz w:val="28"/>
            <w:szCs w:val="28"/>
            <w:lang w:val="en-US"/>
          </w:rPr>
          <w:t>leftFoxes</w:t>
        </w:r>
        <w:proofErr w:type="spellEnd"/>
        <w:r w:rsidRPr="0032642F">
          <w:rPr>
            <w:rFonts w:ascii="Times New Roman" w:hAnsi="Times New Roman" w:cs="Times New Roman"/>
            <w:sz w:val="28"/>
            <w:szCs w:val="28"/>
            <w:lang w:val="ru-RU"/>
          </w:rPr>
          <w:t xml:space="preserve"> – количество лис надо найти</w:t>
        </w:r>
      </w:ins>
      <w:r w:rsidR="0032642F">
        <w:rPr>
          <w:rFonts w:ascii="Times New Roman" w:hAnsi="Times New Roman" w:cs="Times New Roman"/>
          <w:sz w:val="28"/>
          <w:szCs w:val="28"/>
          <w:lang w:val="ru-RU"/>
        </w:rPr>
        <w:t>;</w:t>
      </w:r>
    </w:p>
    <w:p w:rsidR="0028784D" w:rsidRPr="0032642F" w:rsidRDefault="0028784D" w:rsidP="0032642F">
      <w:pPr>
        <w:pStyle w:val="a4"/>
        <w:numPr>
          <w:ilvl w:val="0"/>
          <w:numId w:val="48"/>
        </w:numPr>
        <w:rPr>
          <w:ins w:id="74" w:author="Gena" w:date="2017-01-19T16:59:00Z"/>
          <w:rFonts w:ascii="Times New Roman" w:hAnsi="Times New Roman" w:cs="Times New Roman"/>
          <w:sz w:val="28"/>
          <w:szCs w:val="28"/>
          <w:lang w:val="ru-RU"/>
          <w:rPrChange w:id="75" w:author="Gena" w:date="2017-01-19T17:10:00Z">
            <w:rPr>
              <w:ins w:id="76" w:author="Gena" w:date="2017-01-19T16:59:00Z"/>
              <w:lang w:val="ru-RU"/>
            </w:rPr>
          </w:rPrChange>
        </w:rPr>
        <w:pPrChange w:id="77" w:author="Gena" w:date="2017-01-19T17:10:00Z">
          <w:pPr/>
        </w:pPrChange>
      </w:pPr>
      <w:ins w:id="78" w:author="Gena" w:date="2017-01-19T17:05:00Z">
        <w:r w:rsidRPr="0032642F">
          <w:rPr>
            <w:rFonts w:ascii="Times New Roman" w:hAnsi="Times New Roman" w:cs="Times New Roman"/>
            <w:sz w:val="28"/>
            <w:szCs w:val="28"/>
            <w:lang w:val="en-US"/>
            <w:rPrChange w:id="79" w:author="Gena" w:date="2017-01-19T17:10:00Z">
              <w:rPr>
                <w:lang w:val="en-US"/>
              </w:rPr>
            </w:rPrChange>
          </w:rPr>
          <w:t>public</w:t>
        </w:r>
        <w:r w:rsidRPr="0032642F">
          <w:rPr>
            <w:rFonts w:ascii="Times New Roman" w:hAnsi="Times New Roman" w:cs="Times New Roman"/>
            <w:sz w:val="28"/>
            <w:szCs w:val="28"/>
            <w:lang w:val="ru-RU"/>
            <w:rPrChange w:id="80" w:author="Gena" w:date="2017-01-19T17:10:00Z">
              <w:rPr>
                <w:lang w:val="ru-RU"/>
              </w:rPr>
            </w:rPrChange>
          </w:rPr>
          <w:t xml:space="preserve"> </w:t>
        </w:r>
        <w:proofErr w:type="spellStart"/>
        <w:r w:rsidRPr="0032642F">
          <w:rPr>
            <w:rFonts w:ascii="Times New Roman" w:hAnsi="Times New Roman" w:cs="Times New Roman"/>
            <w:sz w:val="28"/>
            <w:szCs w:val="28"/>
            <w:lang w:val="en-US"/>
            <w:rPrChange w:id="81" w:author="Gena" w:date="2017-01-19T17:10:00Z">
              <w:rPr>
                <w:lang w:val="en-US"/>
              </w:rPr>
            </w:rPrChange>
          </w:rPr>
          <w:t>int</w:t>
        </w:r>
        <w:proofErr w:type="spellEnd"/>
        <w:r w:rsidRPr="0032642F">
          <w:rPr>
            <w:rFonts w:ascii="Times New Roman" w:hAnsi="Times New Roman" w:cs="Times New Roman"/>
            <w:sz w:val="28"/>
            <w:szCs w:val="28"/>
            <w:lang w:val="ru-RU"/>
            <w:rPrChange w:id="82" w:author="Gena" w:date="2017-01-19T17:10:00Z">
              <w:rPr>
                <w:lang w:val="ru-RU"/>
              </w:rPr>
            </w:rPrChange>
          </w:rPr>
          <w:t xml:space="preserve"> </w:t>
        </w:r>
        <w:proofErr w:type="spellStart"/>
        <w:r w:rsidRPr="0032642F">
          <w:rPr>
            <w:rFonts w:ascii="Times New Roman" w:hAnsi="Times New Roman" w:cs="Times New Roman"/>
            <w:sz w:val="28"/>
            <w:szCs w:val="28"/>
            <w:lang w:val="en-US"/>
            <w:rPrChange w:id="83" w:author="Gena" w:date="2017-01-19T17:10:00Z">
              <w:rPr>
                <w:lang w:val="en-US"/>
              </w:rPr>
            </w:rPrChange>
          </w:rPr>
          <w:t>findNowFoxes</w:t>
        </w:r>
        <w:proofErr w:type="spellEnd"/>
        <w:r w:rsidRPr="0032642F">
          <w:rPr>
            <w:rFonts w:ascii="Times New Roman" w:hAnsi="Times New Roman" w:cs="Times New Roman"/>
            <w:sz w:val="28"/>
            <w:szCs w:val="28"/>
            <w:lang w:val="ru-RU"/>
            <w:rPrChange w:id="84" w:author="Gena" w:date="2017-01-19T17:10:00Z">
              <w:rPr>
                <w:lang w:val="ru-RU"/>
              </w:rPr>
            </w:rPrChange>
          </w:rPr>
          <w:t xml:space="preserve"> – количество лис в определенной ячейке;</w:t>
        </w:r>
      </w:ins>
    </w:p>
    <w:p w:rsidR="0028784D" w:rsidRPr="0032642F" w:rsidRDefault="0028784D" w:rsidP="0032642F">
      <w:pPr>
        <w:pStyle w:val="a4"/>
        <w:numPr>
          <w:ilvl w:val="0"/>
          <w:numId w:val="48"/>
        </w:numPr>
        <w:rPr>
          <w:ins w:id="85" w:author="Gena" w:date="2017-01-19T16:59:00Z"/>
          <w:rFonts w:ascii="Times New Roman" w:hAnsi="Times New Roman" w:cs="Times New Roman"/>
          <w:sz w:val="28"/>
          <w:szCs w:val="28"/>
          <w:lang w:val="ru-RU"/>
          <w:rPrChange w:id="86" w:author="Gena" w:date="2017-01-19T17:10:00Z">
            <w:rPr>
              <w:ins w:id="87" w:author="Gena" w:date="2017-01-19T16:59:00Z"/>
              <w:lang w:val="ru-RU"/>
            </w:rPr>
          </w:rPrChange>
        </w:rPr>
        <w:pPrChange w:id="88" w:author="Gena" w:date="2017-01-19T17:10:00Z">
          <w:pPr/>
        </w:pPrChange>
      </w:pPr>
      <w:ins w:id="89" w:author="Gena" w:date="2017-01-19T16:59:00Z">
        <w:r w:rsidRPr="0032642F">
          <w:rPr>
            <w:rFonts w:ascii="Times New Roman" w:hAnsi="Times New Roman" w:cs="Times New Roman"/>
            <w:sz w:val="28"/>
            <w:szCs w:val="28"/>
            <w:lang w:val="en-US"/>
            <w:rPrChange w:id="90" w:author="Gena" w:date="2017-01-19T17:10:00Z">
              <w:rPr>
                <w:rFonts w:ascii="Times New Roman" w:hAnsi="Times New Roman" w:cs="Times New Roman"/>
                <w:sz w:val="28"/>
                <w:szCs w:val="28"/>
                <w:lang w:val="ru-RU"/>
              </w:rPr>
            </w:rPrChange>
          </w:rPr>
          <w:t>public</w:t>
        </w:r>
        <w:r w:rsidRPr="0032642F">
          <w:rPr>
            <w:rFonts w:ascii="Times New Roman" w:hAnsi="Times New Roman" w:cs="Times New Roman"/>
            <w:sz w:val="28"/>
            <w:szCs w:val="28"/>
            <w:lang w:val="ru-RU"/>
            <w:rPrChange w:id="91" w:author="Gena" w:date="2017-01-19T17:10:00Z">
              <w:rPr>
                <w:lang w:val="ru-RU"/>
              </w:rPr>
            </w:rPrChange>
          </w:rPr>
          <w:t xml:space="preserve"> </w:t>
        </w:r>
        <w:proofErr w:type="spellStart"/>
        <w:r w:rsidRPr="0032642F">
          <w:rPr>
            <w:rFonts w:ascii="Times New Roman" w:hAnsi="Times New Roman" w:cs="Times New Roman"/>
            <w:sz w:val="28"/>
            <w:szCs w:val="28"/>
            <w:lang w:val="en-US"/>
            <w:rPrChange w:id="92" w:author="Gena" w:date="2017-01-19T17:10:00Z">
              <w:rPr>
                <w:rFonts w:ascii="Times New Roman" w:hAnsi="Times New Roman" w:cs="Times New Roman"/>
                <w:sz w:val="28"/>
                <w:szCs w:val="28"/>
                <w:lang w:val="ru-RU"/>
              </w:rPr>
            </w:rPrChange>
          </w:rPr>
          <w:t>int</w:t>
        </w:r>
        <w:proofErr w:type="spellEnd"/>
        <w:r w:rsidRPr="0032642F">
          <w:rPr>
            <w:rFonts w:ascii="Times New Roman" w:hAnsi="Times New Roman" w:cs="Times New Roman"/>
            <w:sz w:val="28"/>
            <w:szCs w:val="28"/>
            <w:lang w:val="ru-RU"/>
            <w:rPrChange w:id="93" w:author="Gena" w:date="2017-01-19T17:10:00Z">
              <w:rPr>
                <w:lang w:val="ru-RU"/>
              </w:rPr>
            </w:rPrChange>
          </w:rPr>
          <w:t xml:space="preserve"> </w:t>
        </w:r>
        <w:proofErr w:type="spellStart"/>
        <w:r w:rsidRPr="0032642F">
          <w:rPr>
            <w:rFonts w:ascii="Times New Roman" w:hAnsi="Times New Roman" w:cs="Times New Roman"/>
            <w:sz w:val="28"/>
            <w:szCs w:val="28"/>
            <w:lang w:val="en-US"/>
            <w:rPrChange w:id="94" w:author="Gena" w:date="2017-01-19T17:10:00Z">
              <w:rPr>
                <w:rFonts w:ascii="Times New Roman" w:hAnsi="Times New Roman" w:cs="Times New Roman"/>
                <w:sz w:val="28"/>
                <w:szCs w:val="28"/>
                <w:lang w:val="ru-RU"/>
              </w:rPr>
            </w:rPrChange>
          </w:rPr>
          <w:t>cursorX</w:t>
        </w:r>
        <w:proofErr w:type="spellEnd"/>
        <w:r w:rsidRPr="0032642F">
          <w:rPr>
            <w:rFonts w:ascii="Times New Roman" w:hAnsi="Times New Roman" w:cs="Times New Roman"/>
            <w:sz w:val="28"/>
            <w:szCs w:val="28"/>
            <w:lang w:val="ru-RU"/>
            <w:rPrChange w:id="95" w:author="Gena" w:date="2017-01-19T17:10:00Z">
              <w:rPr>
                <w:lang w:val="ru-RU"/>
              </w:rPr>
            </w:rPrChange>
          </w:rPr>
          <w:t xml:space="preserve"> – координата по горизонтали; </w:t>
        </w:r>
      </w:ins>
    </w:p>
    <w:p w:rsidR="0028784D" w:rsidRPr="0032642F" w:rsidRDefault="0028784D" w:rsidP="0032642F">
      <w:pPr>
        <w:pStyle w:val="a4"/>
        <w:numPr>
          <w:ilvl w:val="0"/>
          <w:numId w:val="48"/>
        </w:numPr>
        <w:rPr>
          <w:ins w:id="96" w:author="Gena" w:date="2017-01-19T16:59:00Z"/>
          <w:rFonts w:ascii="Times New Roman" w:hAnsi="Times New Roman" w:cs="Times New Roman"/>
          <w:sz w:val="28"/>
          <w:szCs w:val="28"/>
          <w:lang w:val="ru-RU"/>
          <w:rPrChange w:id="97" w:author="Gena" w:date="2017-01-19T17:10:00Z">
            <w:rPr>
              <w:ins w:id="98" w:author="Gena" w:date="2017-01-19T16:59:00Z"/>
              <w:lang w:val="ru-RU"/>
            </w:rPr>
          </w:rPrChange>
        </w:rPr>
        <w:pPrChange w:id="99" w:author="Gena" w:date="2017-01-19T17:10:00Z">
          <w:pPr/>
        </w:pPrChange>
      </w:pPr>
      <w:ins w:id="100" w:author="Gena" w:date="2017-01-19T16:59:00Z">
        <w:r w:rsidRPr="0032642F">
          <w:rPr>
            <w:rFonts w:ascii="Times New Roman" w:hAnsi="Times New Roman" w:cs="Times New Roman"/>
            <w:sz w:val="28"/>
            <w:szCs w:val="28"/>
            <w:lang w:val="en-US"/>
            <w:rPrChange w:id="101" w:author="Gena" w:date="2017-01-19T17:10:00Z">
              <w:rPr>
                <w:rFonts w:ascii="Times New Roman" w:hAnsi="Times New Roman" w:cs="Times New Roman"/>
                <w:sz w:val="28"/>
                <w:szCs w:val="28"/>
                <w:lang w:val="ru-RU"/>
              </w:rPr>
            </w:rPrChange>
          </w:rPr>
          <w:t>public</w:t>
        </w:r>
        <w:r w:rsidRPr="0032642F">
          <w:rPr>
            <w:rFonts w:ascii="Times New Roman" w:hAnsi="Times New Roman" w:cs="Times New Roman"/>
            <w:sz w:val="28"/>
            <w:szCs w:val="28"/>
            <w:lang w:val="ru-RU"/>
            <w:rPrChange w:id="102" w:author="Gena" w:date="2017-01-19T17:10:00Z">
              <w:rPr>
                <w:lang w:val="ru-RU"/>
              </w:rPr>
            </w:rPrChange>
          </w:rPr>
          <w:t xml:space="preserve"> </w:t>
        </w:r>
        <w:proofErr w:type="spellStart"/>
        <w:r w:rsidRPr="0032642F">
          <w:rPr>
            <w:rFonts w:ascii="Times New Roman" w:hAnsi="Times New Roman" w:cs="Times New Roman"/>
            <w:sz w:val="28"/>
            <w:szCs w:val="28"/>
            <w:lang w:val="en-US"/>
            <w:rPrChange w:id="103" w:author="Gena" w:date="2017-01-19T17:10:00Z">
              <w:rPr>
                <w:rFonts w:ascii="Times New Roman" w:hAnsi="Times New Roman" w:cs="Times New Roman"/>
                <w:sz w:val="28"/>
                <w:szCs w:val="28"/>
                <w:lang w:val="ru-RU"/>
              </w:rPr>
            </w:rPrChange>
          </w:rPr>
          <w:t>int</w:t>
        </w:r>
        <w:proofErr w:type="spellEnd"/>
        <w:r w:rsidRPr="0032642F">
          <w:rPr>
            <w:rFonts w:ascii="Times New Roman" w:hAnsi="Times New Roman" w:cs="Times New Roman"/>
            <w:sz w:val="28"/>
            <w:szCs w:val="28"/>
            <w:lang w:val="ru-RU"/>
            <w:rPrChange w:id="104" w:author="Gena" w:date="2017-01-19T17:10:00Z">
              <w:rPr>
                <w:lang w:val="ru-RU"/>
              </w:rPr>
            </w:rPrChange>
          </w:rPr>
          <w:t xml:space="preserve"> </w:t>
        </w:r>
        <w:r w:rsidRPr="0032642F">
          <w:rPr>
            <w:rFonts w:ascii="Times New Roman" w:hAnsi="Times New Roman" w:cs="Times New Roman"/>
            <w:sz w:val="28"/>
            <w:szCs w:val="28"/>
            <w:lang w:val="en-US"/>
            <w:rPrChange w:id="105" w:author="Gena" w:date="2017-01-19T17:10:00Z">
              <w:rPr>
                <w:lang w:val="en-US"/>
              </w:rPr>
            </w:rPrChange>
          </w:rPr>
          <w:t>cursory</w:t>
        </w:r>
        <w:r w:rsidRPr="0032642F">
          <w:rPr>
            <w:rFonts w:ascii="Times New Roman" w:hAnsi="Times New Roman" w:cs="Times New Roman"/>
            <w:sz w:val="28"/>
            <w:szCs w:val="28"/>
            <w:lang w:val="ru-RU"/>
            <w:rPrChange w:id="106" w:author="Gena" w:date="2017-01-19T17:10:00Z">
              <w:rPr>
                <w:lang w:val="ru-RU"/>
              </w:rPr>
            </w:rPrChange>
          </w:rPr>
          <w:t xml:space="preserve"> – координата по вертикали;</w:t>
        </w:r>
      </w:ins>
    </w:p>
    <w:p w:rsidR="0028784D" w:rsidRPr="0032642F" w:rsidRDefault="0028784D" w:rsidP="0032642F">
      <w:pPr>
        <w:pStyle w:val="a4"/>
        <w:numPr>
          <w:ilvl w:val="0"/>
          <w:numId w:val="48"/>
        </w:numPr>
        <w:rPr>
          <w:ins w:id="107" w:author="Gena" w:date="2017-01-19T16:59:00Z"/>
          <w:rFonts w:ascii="Times New Roman" w:hAnsi="Times New Roman" w:cs="Times New Roman"/>
          <w:sz w:val="28"/>
          <w:szCs w:val="28"/>
          <w:lang w:val="ru-RU"/>
          <w:rPrChange w:id="108" w:author="Gena" w:date="2017-01-19T17:10:00Z">
            <w:rPr>
              <w:ins w:id="109" w:author="Gena" w:date="2017-01-19T16:59:00Z"/>
              <w:lang w:val="ru-RU"/>
            </w:rPr>
          </w:rPrChange>
        </w:rPr>
        <w:pPrChange w:id="110" w:author="Gena" w:date="2017-01-19T17:10:00Z">
          <w:pPr/>
        </w:pPrChange>
      </w:pPr>
      <w:ins w:id="111" w:author="Gena" w:date="2017-01-19T16:59:00Z">
        <w:r w:rsidRPr="0032642F">
          <w:rPr>
            <w:rFonts w:ascii="Times New Roman" w:hAnsi="Times New Roman" w:cs="Times New Roman"/>
            <w:sz w:val="28"/>
            <w:szCs w:val="28"/>
            <w:lang w:val="en-US"/>
            <w:rPrChange w:id="112" w:author="Gena" w:date="2017-01-19T17:10:00Z">
              <w:rPr>
                <w:rFonts w:ascii="Times New Roman" w:hAnsi="Times New Roman" w:cs="Times New Roman"/>
                <w:sz w:val="28"/>
                <w:szCs w:val="28"/>
                <w:lang w:val="ru-RU"/>
              </w:rPr>
            </w:rPrChange>
          </w:rPr>
          <w:t>public</w:t>
        </w:r>
        <w:r w:rsidRPr="0032642F">
          <w:rPr>
            <w:rFonts w:ascii="Times New Roman" w:hAnsi="Times New Roman" w:cs="Times New Roman"/>
            <w:sz w:val="28"/>
            <w:szCs w:val="28"/>
            <w:lang w:val="ru-RU"/>
            <w:rPrChange w:id="113" w:author="Gena" w:date="2017-01-19T17:10:00Z">
              <w:rPr>
                <w:lang w:val="ru-RU"/>
              </w:rPr>
            </w:rPrChange>
          </w:rPr>
          <w:t xml:space="preserve"> </w:t>
        </w:r>
        <w:r w:rsidRPr="0032642F">
          <w:rPr>
            <w:rFonts w:ascii="Times New Roman" w:hAnsi="Times New Roman" w:cs="Times New Roman"/>
            <w:sz w:val="28"/>
            <w:szCs w:val="28"/>
            <w:lang w:val="en-US"/>
            <w:rPrChange w:id="114" w:author="Gena" w:date="2017-01-19T17:10:00Z">
              <w:rPr>
                <w:rFonts w:ascii="Times New Roman" w:hAnsi="Times New Roman" w:cs="Times New Roman"/>
                <w:sz w:val="28"/>
                <w:szCs w:val="28"/>
                <w:lang w:val="ru-RU"/>
              </w:rPr>
            </w:rPrChange>
          </w:rPr>
          <w:t>Cell</w:t>
        </w:r>
        <w:r w:rsidRPr="0032642F">
          <w:rPr>
            <w:rFonts w:ascii="Times New Roman" w:hAnsi="Times New Roman" w:cs="Times New Roman"/>
            <w:sz w:val="28"/>
            <w:szCs w:val="28"/>
            <w:lang w:val="ru-RU"/>
            <w:rPrChange w:id="115" w:author="Gena" w:date="2017-01-19T17:10:00Z">
              <w:rPr>
                <w:lang w:val="ru-RU"/>
              </w:rPr>
            </w:rPrChange>
          </w:rPr>
          <w:t xml:space="preserve">[,] </w:t>
        </w:r>
        <w:r w:rsidRPr="0032642F">
          <w:rPr>
            <w:rFonts w:ascii="Times New Roman" w:hAnsi="Times New Roman" w:cs="Times New Roman"/>
            <w:sz w:val="28"/>
            <w:szCs w:val="28"/>
            <w:lang w:val="en-US"/>
            <w:rPrChange w:id="116" w:author="Gena" w:date="2017-01-19T17:10:00Z">
              <w:rPr>
                <w:rFonts w:ascii="Times New Roman" w:hAnsi="Times New Roman" w:cs="Times New Roman"/>
                <w:sz w:val="28"/>
                <w:szCs w:val="28"/>
                <w:lang w:val="ru-RU"/>
              </w:rPr>
            </w:rPrChange>
          </w:rPr>
          <w:t>Foxes</w:t>
        </w:r>
      </w:ins>
      <w:ins w:id="117" w:author="Gena" w:date="2017-01-19T17:00:00Z">
        <w:r w:rsidRPr="0032642F">
          <w:rPr>
            <w:rFonts w:ascii="Times New Roman" w:hAnsi="Times New Roman" w:cs="Times New Roman"/>
            <w:sz w:val="28"/>
            <w:szCs w:val="28"/>
            <w:lang w:val="ru-RU"/>
            <w:rPrChange w:id="118" w:author="Gena" w:date="2017-01-19T17:10:00Z">
              <w:rPr>
                <w:lang w:val="ru-RU"/>
              </w:rPr>
            </w:rPrChange>
          </w:rPr>
          <w:t xml:space="preserve"> – двумерный массив ячеек таблицы</w:t>
        </w:r>
      </w:ins>
      <w:ins w:id="119" w:author="Gena" w:date="2017-01-19T16:59:00Z">
        <w:r w:rsidRPr="0032642F">
          <w:rPr>
            <w:rFonts w:ascii="Times New Roman" w:hAnsi="Times New Roman" w:cs="Times New Roman"/>
            <w:sz w:val="28"/>
            <w:szCs w:val="28"/>
            <w:lang w:val="ru-RU"/>
            <w:rPrChange w:id="120" w:author="Gena" w:date="2017-01-19T17:10:00Z">
              <w:rPr>
                <w:lang w:val="ru-RU"/>
              </w:rPr>
            </w:rPrChange>
          </w:rPr>
          <w:t xml:space="preserve">;                           </w:t>
        </w:r>
      </w:ins>
    </w:p>
    <w:p w:rsidR="0028784D" w:rsidRPr="0032642F" w:rsidRDefault="0028784D" w:rsidP="0032642F">
      <w:pPr>
        <w:pStyle w:val="a4"/>
        <w:numPr>
          <w:ilvl w:val="0"/>
          <w:numId w:val="48"/>
        </w:numPr>
        <w:rPr>
          <w:ins w:id="121" w:author="Gena" w:date="2017-01-19T16:59:00Z"/>
          <w:rFonts w:ascii="Times New Roman" w:hAnsi="Times New Roman" w:cs="Times New Roman"/>
          <w:sz w:val="28"/>
          <w:szCs w:val="28"/>
          <w:lang w:val="ru-RU"/>
          <w:rPrChange w:id="122" w:author="Gena" w:date="2017-01-19T17:10:00Z">
            <w:rPr>
              <w:ins w:id="123" w:author="Gena" w:date="2017-01-19T16:59:00Z"/>
              <w:lang w:val="ru-RU"/>
            </w:rPr>
          </w:rPrChange>
        </w:rPr>
        <w:pPrChange w:id="124" w:author="Gena" w:date="2017-01-19T17:10:00Z">
          <w:pPr/>
        </w:pPrChange>
      </w:pPr>
      <w:ins w:id="125" w:author="Gena" w:date="2017-01-19T16:59:00Z">
        <w:r w:rsidRPr="0032642F">
          <w:rPr>
            <w:rFonts w:ascii="Times New Roman" w:hAnsi="Times New Roman" w:cs="Times New Roman"/>
            <w:sz w:val="28"/>
            <w:szCs w:val="28"/>
            <w:lang w:val="en-US"/>
            <w:rPrChange w:id="126" w:author="Gena" w:date="2017-01-19T17:10:00Z">
              <w:rPr>
                <w:rFonts w:ascii="Times New Roman" w:hAnsi="Times New Roman" w:cs="Times New Roman"/>
                <w:sz w:val="28"/>
                <w:szCs w:val="28"/>
                <w:lang w:val="ru-RU"/>
              </w:rPr>
            </w:rPrChange>
          </w:rPr>
          <w:t>p</w:t>
        </w:r>
        <w:r w:rsidRPr="0032642F">
          <w:rPr>
            <w:rFonts w:ascii="Times New Roman" w:hAnsi="Times New Roman" w:cs="Times New Roman"/>
            <w:sz w:val="28"/>
            <w:szCs w:val="28"/>
            <w:lang w:val="en-US"/>
            <w:rPrChange w:id="127" w:author="Gena" w:date="2017-01-19T17:10:00Z">
              <w:rPr>
                <w:lang w:val="en-US"/>
              </w:rPr>
            </w:rPrChange>
          </w:rPr>
          <w:t>ublic</w:t>
        </w:r>
        <w:r w:rsidRPr="0032642F">
          <w:rPr>
            <w:rFonts w:ascii="Times New Roman" w:hAnsi="Times New Roman" w:cs="Times New Roman"/>
            <w:sz w:val="28"/>
            <w:szCs w:val="28"/>
            <w:lang w:val="ru-RU"/>
            <w:rPrChange w:id="128" w:author="Gena" w:date="2017-01-19T17:10:00Z">
              <w:rPr>
                <w:rFonts w:ascii="Times New Roman" w:hAnsi="Times New Roman" w:cs="Times New Roman"/>
                <w:sz w:val="28"/>
                <w:szCs w:val="28"/>
                <w:lang w:val="en-US"/>
              </w:rPr>
            </w:rPrChange>
          </w:rPr>
          <w:t xml:space="preserve"> </w:t>
        </w:r>
        <w:proofErr w:type="spellStart"/>
        <w:r w:rsidRPr="0032642F">
          <w:rPr>
            <w:rFonts w:ascii="Times New Roman" w:hAnsi="Times New Roman" w:cs="Times New Roman"/>
            <w:sz w:val="28"/>
            <w:szCs w:val="28"/>
            <w:lang w:val="en-US"/>
            <w:rPrChange w:id="129" w:author="Gena" w:date="2017-01-19T17:10:00Z">
              <w:rPr>
                <w:lang w:val="en-US"/>
              </w:rPr>
            </w:rPrChange>
          </w:rPr>
          <w:t>int</w:t>
        </w:r>
        <w:proofErr w:type="spellEnd"/>
        <w:r w:rsidRPr="0032642F">
          <w:rPr>
            <w:rFonts w:ascii="Times New Roman" w:hAnsi="Times New Roman" w:cs="Times New Roman"/>
            <w:sz w:val="28"/>
            <w:szCs w:val="28"/>
            <w:lang w:val="ru-RU"/>
            <w:rPrChange w:id="130" w:author="Gena" w:date="2017-01-19T17:10:00Z">
              <w:rPr>
                <w:rFonts w:ascii="Times New Roman" w:hAnsi="Times New Roman" w:cs="Times New Roman"/>
                <w:sz w:val="28"/>
                <w:szCs w:val="28"/>
                <w:lang w:val="en-US"/>
              </w:rPr>
            </w:rPrChange>
          </w:rPr>
          <w:t xml:space="preserve"> </w:t>
        </w:r>
        <w:proofErr w:type="spellStart"/>
        <w:r w:rsidRPr="0032642F">
          <w:rPr>
            <w:rFonts w:ascii="Times New Roman" w:hAnsi="Times New Roman" w:cs="Times New Roman"/>
            <w:sz w:val="28"/>
            <w:szCs w:val="28"/>
            <w:lang w:val="en-US"/>
            <w:rPrChange w:id="131" w:author="Gena" w:date="2017-01-19T17:10:00Z">
              <w:rPr>
                <w:lang w:val="en-US"/>
              </w:rPr>
            </w:rPrChange>
          </w:rPr>
          <w:t>countFindFoxes</w:t>
        </w:r>
      </w:ins>
      <w:proofErr w:type="spellEnd"/>
      <w:ins w:id="132" w:author="Gena" w:date="2017-01-19T17:00:00Z">
        <w:r w:rsidRPr="0032642F">
          <w:rPr>
            <w:rFonts w:ascii="Times New Roman" w:hAnsi="Times New Roman" w:cs="Times New Roman"/>
            <w:sz w:val="28"/>
            <w:szCs w:val="28"/>
            <w:lang w:val="ru-RU"/>
            <w:rPrChange w:id="133" w:author="Gena" w:date="2017-01-19T17:10:00Z">
              <w:rPr>
                <w:lang w:val="ru-RU"/>
              </w:rPr>
            </w:rPrChange>
          </w:rPr>
          <w:t xml:space="preserve"> – количество найденных лис</w:t>
        </w:r>
      </w:ins>
      <w:ins w:id="134" w:author="Gena" w:date="2017-01-19T16:59:00Z">
        <w:r w:rsidRPr="0032642F">
          <w:rPr>
            <w:rFonts w:ascii="Times New Roman" w:hAnsi="Times New Roman" w:cs="Times New Roman"/>
            <w:sz w:val="28"/>
            <w:szCs w:val="28"/>
            <w:lang w:val="ru-RU"/>
            <w:rPrChange w:id="135" w:author="Gena" w:date="2017-01-19T17:10:00Z">
              <w:rPr>
                <w:rFonts w:ascii="Times New Roman" w:hAnsi="Times New Roman" w:cs="Times New Roman"/>
                <w:sz w:val="28"/>
                <w:szCs w:val="28"/>
                <w:lang w:val="en-US"/>
              </w:rPr>
            </w:rPrChange>
          </w:rPr>
          <w:t xml:space="preserve">;    </w:t>
        </w:r>
      </w:ins>
    </w:p>
    <w:p w:rsidR="0028784D" w:rsidRPr="0032642F" w:rsidRDefault="0028784D" w:rsidP="0032642F">
      <w:pPr>
        <w:pStyle w:val="a4"/>
        <w:numPr>
          <w:ilvl w:val="0"/>
          <w:numId w:val="48"/>
        </w:numPr>
        <w:rPr>
          <w:ins w:id="136" w:author="Gena" w:date="2017-01-19T16:59:00Z"/>
          <w:rFonts w:ascii="Times New Roman" w:hAnsi="Times New Roman" w:cs="Times New Roman"/>
          <w:sz w:val="28"/>
          <w:szCs w:val="28"/>
          <w:lang w:val="ru-RU"/>
          <w:rPrChange w:id="137" w:author="Gena" w:date="2017-01-19T17:10:00Z">
            <w:rPr>
              <w:ins w:id="138" w:author="Gena" w:date="2017-01-19T16:59:00Z"/>
              <w:lang w:val="ru-RU"/>
            </w:rPr>
          </w:rPrChange>
        </w:rPr>
        <w:pPrChange w:id="139" w:author="Gena" w:date="2017-01-19T17:10:00Z">
          <w:pPr/>
        </w:pPrChange>
      </w:pPr>
      <w:ins w:id="140" w:author="Gena" w:date="2017-01-19T16:59:00Z">
        <w:r w:rsidRPr="0032642F">
          <w:rPr>
            <w:rFonts w:ascii="Times New Roman" w:hAnsi="Times New Roman" w:cs="Times New Roman"/>
            <w:sz w:val="28"/>
            <w:szCs w:val="28"/>
            <w:lang w:val="en-US"/>
            <w:rPrChange w:id="141" w:author="Gena" w:date="2017-01-19T17:10:00Z">
              <w:rPr>
                <w:rFonts w:ascii="Times New Roman" w:hAnsi="Times New Roman" w:cs="Times New Roman"/>
                <w:sz w:val="28"/>
                <w:szCs w:val="28"/>
                <w:lang w:val="ru-RU"/>
              </w:rPr>
            </w:rPrChange>
          </w:rPr>
          <w:t>public</w:t>
        </w:r>
        <w:r w:rsidRPr="0032642F">
          <w:rPr>
            <w:rFonts w:ascii="Times New Roman" w:hAnsi="Times New Roman" w:cs="Times New Roman"/>
            <w:sz w:val="28"/>
            <w:szCs w:val="28"/>
            <w:lang w:val="ru-RU"/>
            <w:rPrChange w:id="142" w:author="Gena" w:date="2017-01-19T17:10:00Z">
              <w:rPr>
                <w:lang w:val="ru-RU"/>
              </w:rPr>
            </w:rPrChange>
          </w:rPr>
          <w:t xml:space="preserve"> </w:t>
        </w:r>
        <w:proofErr w:type="spellStart"/>
        <w:r w:rsidRPr="0032642F">
          <w:rPr>
            <w:rFonts w:ascii="Times New Roman" w:hAnsi="Times New Roman" w:cs="Times New Roman"/>
            <w:sz w:val="28"/>
            <w:szCs w:val="28"/>
            <w:lang w:val="en-US"/>
            <w:rPrChange w:id="143" w:author="Gena" w:date="2017-01-19T17:10:00Z">
              <w:rPr>
                <w:rFonts w:ascii="Times New Roman" w:hAnsi="Times New Roman" w:cs="Times New Roman"/>
                <w:sz w:val="28"/>
                <w:szCs w:val="28"/>
                <w:lang w:val="ru-RU"/>
              </w:rPr>
            </w:rPrChange>
          </w:rPr>
          <w:t>int</w:t>
        </w:r>
        <w:proofErr w:type="spellEnd"/>
        <w:r w:rsidRPr="0032642F">
          <w:rPr>
            <w:rFonts w:ascii="Times New Roman" w:hAnsi="Times New Roman" w:cs="Times New Roman"/>
            <w:sz w:val="28"/>
            <w:szCs w:val="28"/>
            <w:lang w:val="ru-RU"/>
            <w:rPrChange w:id="144" w:author="Gena" w:date="2017-01-19T17:10:00Z">
              <w:rPr>
                <w:lang w:val="ru-RU"/>
              </w:rPr>
            </w:rPrChange>
          </w:rPr>
          <w:t xml:space="preserve"> </w:t>
        </w:r>
        <w:r w:rsidRPr="0032642F">
          <w:rPr>
            <w:rFonts w:ascii="Times New Roman" w:hAnsi="Times New Roman" w:cs="Times New Roman"/>
            <w:sz w:val="28"/>
            <w:szCs w:val="28"/>
            <w:lang w:val="en-US"/>
            <w:rPrChange w:id="145" w:author="Gena" w:date="2017-01-19T17:10:00Z">
              <w:rPr>
                <w:rFonts w:ascii="Times New Roman" w:hAnsi="Times New Roman" w:cs="Times New Roman"/>
                <w:sz w:val="28"/>
                <w:szCs w:val="28"/>
                <w:lang w:val="ru-RU"/>
              </w:rPr>
            </w:rPrChange>
          </w:rPr>
          <w:t>shots</w:t>
        </w:r>
      </w:ins>
      <w:ins w:id="146" w:author="Gena" w:date="2017-01-19T17:00:00Z">
        <w:r w:rsidRPr="0032642F">
          <w:rPr>
            <w:rFonts w:ascii="Times New Roman" w:hAnsi="Times New Roman" w:cs="Times New Roman"/>
            <w:sz w:val="28"/>
            <w:szCs w:val="28"/>
            <w:lang w:val="ru-RU"/>
            <w:rPrChange w:id="147" w:author="Gena" w:date="2017-01-19T17:10:00Z">
              <w:rPr>
                <w:lang w:val="ru-RU"/>
              </w:rPr>
            </w:rPrChange>
          </w:rPr>
          <w:t xml:space="preserve"> – заданное количество выстрелов</w:t>
        </w:r>
      </w:ins>
      <w:ins w:id="148" w:author="Gena" w:date="2017-01-19T16:59:00Z">
        <w:r w:rsidRPr="0032642F">
          <w:rPr>
            <w:rFonts w:ascii="Times New Roman" w:hAnsi="Times New Roman" w:cs="Times New Roman"/>
            <w:sz w:val="28"/>
            <w:szCs w:val="28"/>
            <w:lang w:val="ru-RU"/>
            <w:rPrChange w:id="149" w:author="Gena" w:date="2017-01-19T17:10:00Z">
              <w:rPr>
                <w:lang w:val="ru-RU"/>
              </w:rPr>
            </w:rPrChange>
          </w:rPr>
          <w:t xml:space="preserve">;               </w:t>
        </w:r>
      </w:ins>
    </w:p>
    <w:p w:rsidR="0028784D" w:rsidRPr="0032642F" w:rsidRDefault="0028784D" w:rsidP="0032642F">
      <w:pPr>
        <w:pStyle w:val="a4"/>
        <w:numPr>
          <w:ilvl w:val="0"/>
          <w:numId w:val="48"/>
        </w:numPr>
        <w:rPr>
          <w:ins w:id="150" w:author="Gena" w:date="2017-01-19T16:59:00Z"/>
          <w:rFonts w:ascii="Times New Roman" w:hAnsi="Times New Roman" w:cs="Times New Roman"/>
          <w:sz w:val="28"/>
          <w:szCs w:val="28"/>
          <w:lang w:val="ru-RU"/>
          <w:rPrChange w:id="151" w:author="Gena" w:date="2017-01-19T17:10:00Z">
            <w:rPr>
              <w:ins w:id="152" w:author="Gena" w:date="2017-01-19T16:59:00Z"/>
              <w:lang w:val="ru-RU"/>
            </w:rPr>
          </w:rPrChange>
        </w:rPr>
        <w:pPrChange w:id="153" w:author="Gena" w:date="2017-01-19T17:10:00Z">
          <w:pPr/>
        </w:pPrChange>
      </w:pPr>
      <w:ins w:id="154" w:author="Gena" w:date="2017-01-19T16:59:00Z">
        <w:r w:rsidRPr="0032642F">
          <w:rPr>
            <w:rFonts w:ascii="Times New Roman" w:hAnsi="Times New Roman" w:cs="Times New Roman"/>
            <w:sz w:val="28"/>
            <w:szCs w:val="28"/>
            <w:lang w:val="en-US"/>
            <w:rPrChange w:id="155" w:author="Gena" w:date="2017-01-19T17:10:00Z">
              <w:rPr>
                <w:rFonts w:ascii="Times New Roman" w:hAnsi="Times New Roman" w:cs="Times New Roman"/>
                <w:sz w:val="28"/>
                <w:szCs w:val="28"/>
                <w:lang w:val="ru-RU"/>
              </w:rPr>
            </w:rPrChange>
          </w:rPr>
          <w:t>public</w:t>
        </w:r>
        <w:r w:rsidRPr="0032642F">
          <w:rPr>
            <w:rFonts w:ascii="Times New Roman" w:hAnsi="Times New Roman" w:cs="Times New Roman"/>
            <w:sz w:val="28"/>
            <w:szCs w:val="28"/>
            <w:lang w:val="ru-RU"/>
            <w:rPrChange w:id="156" w:author="Gena" w:date="2017-01-19T17:10:00Z">
              <w:rPr>
                <w:lang w:val="ru-RU"/>
              </w:rPr>
            </w:rPrChange>
          </w:rPr>
          <w:t xml:space="preserve"> </w:t>
        </w:r>
        <w:proofErr w:type="spellStart"/>
        <w:r w:rsidRPr="0032642F">
          <w:rPr>
            <w:rFonts w:ascii="Times New Roman" w:hAnsi="Times New Roman" w:cs="Times New Roman"/>
            <w:sz w:val="28"/>
            <w:szCs w:val="28"/>
            <w:lang w:val="en-US"/>
            <w:rPrChange w:id="157" w:author="Gena" w:date="2017-01-19T17:10:00Z">
              <w:rPr>
                <w:rFonts w:ascii="Times New Roman" w:hAnsi="Times New Roman" w:cs="Times New Roman"/>
                <w:sz w:val="28"/>
                <w:szCs w:val="28"/>
                <w:lang w:val="ru-RU"/>
              </w:rPr>
            </w:rPrChange>
          </w:rPr>
          <w:t>int</w:t>
        </w:r>
        <w:proofErr w:type="spellEnd"/>
        <w:r w:rsidRPr="0032642F">
          <w:rPr>
            <w:rFonts w:ascii="Times New Roman" w:hAnsi="Times New Roman" w:cs="Times New Roman"/>
            <w:sz w:val="28"/>
            <w:szCs w:val="28"/>
            <w:lang w:val="ru-RU"/>
            <w:rPrChange w:id="158" w:author="Gena" w:date="2017-01-19T17:10:00Z">
              <w:rPr>
                <w:lang w:val="ru-RU"/>
              </w:rPr>
            </w:rPrChange>
          </w:rPr>
          <w:t xml:space="preserve"> </w:t>
        </w:r>
        <w:proofErr w:type="spellStart"/>
        <w:r w:rsidRPr="0032642F">
          <w:rPr>
            <w:rFonts w:ascii="Times New Roman" w:hAnsi="Times New Roman" w:cs="Times New Roman"/>
            <w:sz w:val="28"/>
            <w:szCs w:val="28"/>
            <w:lang w:val="en-US"/>
            <w:rPrChange w:id="159" w:author="Gena" w:date="2017-01-19T17:10:00Z">
              <w:rPr>
                <w:rFonts w:ascii="Times New Roman" w:hAnsi="Times New Roman" w:cs="Times New Roman"/>
                <w:sz w:val="28"/>
                <w:szCs w:val="28"/>
                <w:lang w:val="ru-RU"/>
              </w:rPr>
            </w:rPrChange>
          </w:rPr>
          <w:t>countShots</w:t>
        </w:r>
      </w:ins>
      <w:proofErr w:type="spellEnd"/>
      <w:ins w:id="160" w:author="Gena" w:date="2017-01-19T17:00:00Z">
        <w:r w:rsidRPr="0032642F">
          <w:rPr>
            <w:rFonts w:ascii="Times New Roman" w:hAnsi="Times New Roman" w:cs="Times New Roman"/>
            <w:sz w:val="28"/>
            <w:szCs w:val="28"/>
            <w:lang w:val="ru-RU"/>
            <w:rPrChange w:id="161" w:author="Gena" w:date="2017-01-19T17:10:00Z">
              <w:rPr>
                <w:lang w:val="ru-RU"/>
              </w:rPr>
            </w:rPrChange>
          </w:rPr>
          <w:t xml:space="preserve"> </w:t>
        </w:r>
      </w:ins>
      <w:ins w:id="162" w:author="Gena" w:date="2017-01-19T17:01:00Z">
        <w:r w:rsidRPr="0032642F">
          <w:rPr>
            <w:rFonts w:ascii="Times New Roman" w:hAnsi="Times New Roman" w:cs="Times New Roman"/>
            <w:sz w:val="28"/>
            <w:szCs w:val="28"/>
            <w:lang w:val="ru-RU"/>
            <w:rPrChange w:id="163" w:author="Gena" w:date="2017-01-19T17:10:00Z">
              <w:rPr>
                <w:lang w:val="ru-RU"/>
              </w:rPr>
            </w:rPrChange>
          </w:rPr>
          <w:t>–</w:t>
        </w:r>
      </w:ins>
      <w:ins w:id="164" w:author="Gena" w:date="2017-01-19T17:00:00Z">
        <w:r w:rsidRPr="0032642F">
          <w:rPr>
            <w:rFonts w:ascii="Times New Roman" w:hAnsi="Times New Roman" w:cs="Times New Roman"/>
            <w:sz w:val="28"/>
            <w:szCs w:val="28"/>
            <w:lang w:val="ru-RU"/>
            <w:rPrChange w:id="165" w:author="Gena" w:date="2017-01-19T17:10:00Z">
              <w:rPr>
                <w:lang w:val="ru-RU"/>
              </w:rPr>
            </w:rPrChange>
          </w:rPr>
          <w:t xml:space="preserve"> </w:t>
        </w:r>
      </w:ins>
      <w:ins w:id="166" w:author="Gena" w:date="2017-01-19T17:01:00Z">
        <w:r w:rsidRPr="0032642F">
          <w:rPr>
            <w:rFonts w:ascii="Times New Roman" w:hAnsi="Times New Roman" w:cs="Times New Roman"/>
            <w:sz w:val="28"/>
            <w:szCs w:val="28"/>
            <w:lang w:val="ru-RU"/>
            <w:rPrChange w:id="167" w:author="Gena" w:date="2017-01-19T17:10:00Z">
              <w:rPr>
                <w:lang w:val="ru-RU"/>
              </w:rPr>
            </w:rPrChange>
          </w:rPr>
          <w:t xml:space="preserve">сделанное </w:t>
        </w:r>
      </w:ins>
      <w:ins w:id="168" w:author="Gena" w:date="2017-01-19T17:00:00Z">
        <w:r w:rsidRPr="0032642F">
          <w:rPr>
            <w:rFonts w:ascii="Times New Roman" w:hAnsi="Times New Roman" w:cs="Times New Roman"/>
            <w:sz w:val="28"/>
            <w:szCs w:val="28"/>
            <w:lang w:val="ru-RU"/>
            <w:rPrChange w:id="169" w:author="Gena" w:date="2017-01-19T17:10:00Z">
              <w:rPr>
                <w:lang w:val="ru-RU"/>
              </w:rPr>
            </w:rPrChange>
          </w:rPr>
          <w:t xml:space="preserve">количество </w:t>
        </w:r>
      </w:ins>
      <w:ins w:id="170" w:author="Gena" w:date="2017-01-19T17:01:00Z">
        <w:r w:rsidRPr="0032642F">
          <w:rPr>
            <w:rFonts w:ascii="Times New Roman" w:hAnsi="Times New Roman" w:cs="Times New Roman"/>
            <w:sz w:val="28"/>
            <w:szCs w:val="28"/>
            <w:lang w:val="ru-RU"/>
            <w:rPrChange w:id="171" w:author="Gena" w:date="2017-01-19T17:10:00Z">
              <w:rPr>
                <w:lang w:val="ru-RU"/>
              </w:rPr>
            </w:rPrChange>
          </w:rPr>
          <w:t>выстрелов;</w:t>
        </w:r>
      </w:ins>
    </w:p>
    <w:p w:rsidR="0028784D" w:rsidRPr="0032642F" w:rsidRDefault="0028784D" w:rsidP="0032642F">
      <w:pPr>
        <w:pStyle w:val="a4"/>
        <w:numPr>
          <w:ilvl w:val="0"/>
          <w:numId w:val="48"/>
        </w:numPr>
        <w:rPr>
          <w:ins w:id="172" w:author="Gena" w:date="2017-01-19T17:04:00Z"/>
          <w:rFonts w:ascii="Times New Roman" w:hAnsi="Times New Roman" w:cs="Times New Roman"/>
          <w:sz w:val="28"/>
          <w:szCs w:val="28"/>
          <w:lang w:val="ru-RU"/>
          <w:rPrChange w:id="173" w:author="Gena" w:date="2017-01-19T17:10:00Z">
            <w:rPr>
              <w:ins w:id="174" w:author="Gena" w:date="2017-01-19T17:04:00Z"/>
              <w:lang w:val="ru-RU"/>
            </w:rPr>
          </w:rPrChange>
        </w:rPr>
        <w:pPrChange w:id="175" w:author="Gena" w:date="2017-01-19T17:10:00Z">
          <w:pPr/>
        </w:pPrChange>
      </w:pPr>
      <w:proofErr w:type="gramStart"/>
      <w:ins w:id="176" w:author="Gena" w:date="2017-01-19T16:59:00Z">
        <w:r w:rsidRPr="0032642F">
          <w:rPr>
            <w:rFonts w:ascii="Times New Roman" w:hAnsi="Times New Roman" w:cs="Times New Roman"/>
            <w:sz w:val="28"/>
            <w:szCs w:val="28"/>
            <w:lang w:val="en-US"/>
            <w:rPrChange w:id="177" w:author="Gena" w:date="2017-01-19T17:10:00Z">
              <w:rPr>
                <w:rFonts w:ascii="Times New Roman" w:hAnsi="Times New Roman" w:cs="Times New Roman"/>
                <w:sz w:val="28"/>
                <w:szCs w:val="28"/>
                <w:lang w:val="ru-RU"/>
              </w:rPr>
            </w:rPrChange>
          </w:rPr>
          <w:t>public</w:t>
        </w:r>
        <w:proofErr w:type="gramEnd"/>
        <w:r w:rsidRPr="0032642F">
          <w:rPr>
            <w:rFonts w:ascii="Times New Roman" w:hAnsi="Times New Roman" w:cs="Times New Roman"/>
            <w:sz w:val="28"/>
            <w:szCs w:val="28"/>
            <w:lang w:val="ru-RU"/>
            <w:rPrChange w:id="178" w:author="Gena" w:date="2017-01-19T17:10:00Z">
              <w:rPr>
                <w:lang w:val="ru-RU"/>
              </w:rPr>
            </w:rPrChange>
          </w:rPr>
          <w:t xml:space="preserve"> </w:t>
        </w:r>
        <w:proofErr w:type="spellStart"/>
        <w:r w:rsidRPr="0032642F">
          <w:rPr>
            <w:rFonts w:ascii="Times New Roman" w:hAnsi="Times New Roman" w:cs="Times New Roman"/>
            <w:sz w:val="28"/>
            <w:szCs w:val="28"/>
            <w:lang w:val="en-US"/>
            <w:rPrChange w:id="179" w:author="Gena" w:date="2017-01-19T17:10:00Z">
              <w:rPr>
                <w:rFonts w:ascii="Times New Roman" w:hAnsi="Times New Roman" w:cs="Times New Roman"/>
                <w:sz w:val="28"/>
                <w:szCs w:val="28"/>
                <w:lang w:val="ru-RU"/>
              </w:rPr>
            </w:rPrChange>
          </w:rPr>
          <w:t>int</w:t>
        </w:r>
        <w:proofErr w:type="spellEnd"/>
        <w:r w:rsidRPr="0032642F">
          <w:rPr>
            <w:rFonts w:ascii="Times New Roman" w:hAnsi="Times New Roman" w:cs="Times New Roman"/>
            <w:sz w:val="28"/>
            <w:szCs w:val="28"/>
            <w:lang w:val="ru-RU"/>
            <w:rPrChange w:id="180" w:author="Gena" w:date="2017-01-19T17:10:00Z">
              <w:rPr>
                <w:lang w:val="ru-RU"/>
              </w:rPr>
            </w:rPrChange>
          </w:rPr>
          <w:t xml:space="preserve"> </w:t>
        </w:r>
        <w:proofErr w:type="spellStart"/>
        <w:r w:rsidRPr="0032642F">
          <w:rPr>
            <w:rFonts w:ascii="Times New Roman" w:hAnsi="Times New Roman" w:cs="Times New Roman"/>
            <w:sz w:val="28"/>
            <w:szCs w:val="28"/>
            <w:lang w:val="en-US"/>
            <w:rPrChange w:id="181" w:author="Gena" w:date="2017-01-19T17:10:00Z">
              <w:rPr>
                <w:rFonts w:ascii="Times New Roman" w:hAnsi="Times New Roman" w:cs="Times New Roman"/>
                <w:sz w:val="28"/>
                <w:szCs w:val="28"/>
                <w:lang w:val="ru-RU"/>
              </w:rPr>
            </w:rPrChange>
          </w:rPr>
          <w:t>countPellingFoxes</w:t>
        </w:r>
      </w:ins>
      <w:proofErr w:type="spellEnd"/>
      <w:ins w:id="182" w:author="Gena" w:date="2017-01-19T17:01:00Z">
        <w:r w:rsidRPr="0032642F">
          <w:rPr>
            <w:rFonts w:ascii="Times New Roman" w:hAnsi="Times New Roman" w:cs="Times New Roman"/>
            <w:sz w:val="28"/>
            <w:szCs w:val="28"/>
            <w:lang w:val="ru-RU"/>
            <w:rPrChange w:id="183" w:author="Gena" w:date="2017-01-19T17:10:00Z">
              <w:rPr>
                <w:lang w:val="ru-RU"/>
              </w:rPr>
            </w:rPrChange>
          </w:rPr>
          <w:t xml:space="preserve"> – количество лис по пеленгу</w:t>
        </w:r>
      </w:ins>
      <w:r w:rsidR="0032642F">
        <w:rPr>
          <w:rFonts w:ascii="Times New Roman" w:hAnsi="Times New Roman" w:cs="Times New Roman"/>
          <w:sz w:val="28"/>
          <w:szCs w:val="28"/>
          <w:lang w:val="ru-RU"/>
        </w:rPr>
        <w:t>.</w:t>
      </w:r>
    </w:p>
    <w:p w:rsidR="0028784D" w:rsidRPr="00242CCD" w:rsidDel="0028784D" w:rsidRDefault="0028784D" w:rsidP="00242CCD">
      <w:pPr>
        <w:rPr>
          <w:del w:id="184" w:author="Gena" w:date="2017-01-19T16:59:00Z"/>
          <w:rFonts w:ascii="Times New Roman" w:hAnsi="Times New Roman" w:cs="Times New Roman"/>
          <w:sz w:val="28"/>
          <w:szCs w:val="28"/>
          <w:lang w:val="ru-RU"/>
          <w:rPrChange w:id="185" w:author="Gena" w:date="2017-01-19T17:10:00Z">
            <w:rPr>
              <w:del w:id="186" w:author="Gena" w:date="2017-01-19T16:59:00Z"/>
              <w:lang w:val="ru-RU"/>
            </w:rPr>
          </w:rPrChange>
        </w:rPr>
      </w:pPr>
    </w:p>
    <w:p w:rsidR="0032642F" w:rsidRPr="0032642F" w:rsidRDefault="001535B7" w:rsidP="00276EE9">
      <w:pPr>
        <w:rPr>
          <w:rFonts w:ascii="Times New Roman" w:hAnsi="Times New Roman" w:cs="Times New Roman"/>
          <w:sz w:val="28"/>
          <w:szCs w:val="28"/>
          <w:u w:val="single"/>
          <w:lang w:val="ru-RU"/>
        </w:rPr>
      </w:pPr>
      <w:r w:rsidRPr="00242CCD">
        <w:rPr>
          <w:rFonts w:ascii="Times New Roman" w:hAnsi="Times New Roman" w:cs="Times New Roman"/>
          <w:sz w:val="28"/>
          <w:szCs w:val="28"/>
          <w:u w:val="single"/>
          <w:lang w:val="ru-RU"/>
          <w:rPrChange w:id="187" w:author="Gena" w:date="2017-01-19T17:10:00Z">
            <w:rPr>
              <w:u w:val="single"/>
              <w:lang w:val="ru-RU"/>
            </w:rPr>
          </w:rPrChange>
        </w:rPr>
        <w:t>Методы</w:t>
      </w:r>
      <w:r w:rsidRPr="0032642F">
        <w:rPr>
          <w:rFonts w:ascii="Times New Roman" w:hAnsi="Times New Roman" w:cs="Times New Roman"/>
          <w:sz w:val="28"/>
          <w:szCs w:val="28"/>
          <w:u w:val="single"/>
          <w:lang w:val="ru-RU"/>
          <w:rPrChange w:id="188" w:author="Gena" w:date="2017-01-19T17:10:00Z">
            <w:rPr>
              <w:u w:val="single"/>
              <w:lang w:val="en-US"/>
            </w:rPr>
          </w:rPrChange>
        </w:rPr>
        <w:t>:</w:t>
      </w:r>
      <w:r w:rsidRPr="0032642F">
        <w:rPr>
          <w:rFonts w:ascii="Times New Roman" w:hAnsi="Times New Roman" w:cs="Times New Roman"/>
          <w:b/>
          <w:sz w:val="28"/>
          <w:szCs w:val="28"/>
          <w:lang w:val="ru-RU"/>
          <w:rPrChange w:id="189" w:author="Gena" w:date="2017-01-19T17:10:00Z">
            <w:rPr>
              <w:b/>
              <w:lang w:val="en-US"/>
            </w:rPr>
          </w:rPrChange>
        </w:rPr>
        <w:t xml:space="preserve"> </w:t>
      </w:r>
      <w:proofErr w:type="spellStart"/>
      <w:r w:rsidRPr="00242CCD">
        <w:rPr>
          <w:rFonts w:ascii="Times New Roman" w:hAnsi="Times New Roman" w:cs="Times New Roman"/>
          <w:sz w:val="28"/>
          <w:szCs w:val="28"/>
          <w:lang w:val="en-US"/>
          <w:rPrChange w:id="190" w:author="Gena" w:date="2017-01-19T17:10:00Z">
            <w:rPr>
              <w:lang w:val="en-US"/>
            </w:rPr>
          </w:rPrChange>
        </w:rPr>
        <w:t>MoveCursore</w:t>
      </w:r>
      <w:proofErr w:type="spellEnd"/>
      <w:r w:rsidRPr="0032642F">
        <w:rPr>
          <w:rFonts w:ascii="Times New Roman" w:hAnsi="Times New Roman" w:cs="Times New Roman"/>
          <w:sz w:val="28"/>
          <w:szCs w:val="28"/>
          <w:lang w:val="ru-RU"/>
          <w:rPrChange w:id="191" w:author="Gena" w:date="2017-01-19T17:10:00Z">
            <w:rPr>
              <w:lang w:val="en-US"/>
            </w:rPr>
          </w:rPrChange>
        </w:rPr>
        <w:t>,</w:t>
      </w:r>
      <w:r w:rsidRPr="0032642F">
        <w:rPr>
          <w:rFonts w:ascii="Consolas" w:hAnsi="Consolas" w:cs="Consolas"/>
          <w:color w:val="000000"/>
          <w:sz w:val="19"/>
          <w:szCs w:val="19"/>
          <w:lang w:val="ru-RU"/>
        </w:rPr>
        <w:t xml:space="preserve"> </w:t>
      </w:r>
      <w:proofErr w:type="spellStart"/>
      <w:r w:rsidR="0032642F" w:rsidRPr="00B67EA2">
        <w:rPr>
          <w:rFonts w:ascii="Times New Roman" w:hAnsi="Times New Roman" w:cs="Times New Roman"/>
          <w:sz w:val="28"/>
          <w:szCs w:val="28"/>
          <w:u w:val="single"/>
          <w:lang w:val="en-US"/>
        </w:rPr>
        <w:t>EnterFoxes</w:t>
      </w:r>
      <w:proofErr w:type="spellEnd"/>
    </w:p>
    <w:p w:rsidR="001535B7" w:rsidRPr="0032642F" w:rsidRDefault="001535B7" w:rsidP="00276EE9">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00313ABB" w:rsidRPr="00651ED8">
        <w:rPr>
          <w:rFonts w:ascii="Times New Roman" w:hAnsi="Times New Roman" w:cs="Times New Roman"/>
          <w:b/>
          <w:sz w:val="28"/>
          <w:szCs w:val="28"/>
        </w:rPr>
        <w:t>методов</w:t>
      </w:r>
      <w:proofErr w:type="spellEnd"/>
      <w:r w:rsidR="00313ABB"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276EE9" w:rsidRDefault="00651ED8" w:rsidP="00A657DB">
      <w:pPr>
        <w:pStyle w:val="a3"/>
        <w:spacing w:after="240"/>
        <w:rPr>
          <w:rFonts w:ascii="Times New Roman" w:hAnsi="Times New Roman" w:cs="Times New Roman"/>
          <w:b/>
          <w:sz w:val="28"/>
          <w:szCs w:val="28"/>
          <w:lang w:val="uk-UA"/>
        </w:rPr>
      </w:pPr>
      <w:proofErr w:type="gramStart"/>
      <w:r w:rsidRPr="00651ED8">
        <w:rPr>
          <w:rFonts w:ascii="Times New Roman" w:hAnsi="Times New Roman" w:cs="Times New Roman"/>
          <w:sz w:val="28"/>
          <w:szCs w:val="28"/>
          <w:u w:val="single"/>
          <w:lang w:val="en-US"/>
        </w:rPr>
        <w:t>public</w:t>
      </w:r>
      <w:proofErr w:type="gramEnd"/>
      <w:r w:rsidRPr="0032642F">
        <w:rPr>
          <w:rFonts w:ascii="Times New Roman" w:hAnsi="Times New Roman" w:cs="Times New Roman"/>
          <w:sz w:val="28"/>
          <w:szCs w:val="28"/>
          <w:u w:val="single"/>
        </w:rPr>
        <w:t xml:space="preserve"> </w:t>
      </w:r>
      <w:r w:rsidR="00276EE9" w:rsidRPr="00651ED8">
        <w:rPr>
          <w:rFonts w:ascii="Times New Roman" w:hAnsi="Times New Roman" w:cs="Times New Roman"/>
          <w:sz w:val="28"/>
          <w:szCs w:val="28"/>
          <w:u w:val="single"/>
          <w:lang w:val="en-US"/>
        </w:rPr>
        <w:t>Table</w:t>
      </w:r>
      <w:r w:rsidR="00276EE9" w:rsidRPr="0032642F">
        <w:rPr>
          <w:rFonts w:ascii="Times New Roman" w:hAnsi="Times New Roman" w:cs="Times New Roman"/>
          <w:sz w:val="28"/>
          <w:szCs w:val="28"/>
          <w:u w:val="single"/>
        </w:rPr>
        <w:t>(</w:t>
      </w:r>
      <w:proofErr w:type="spellStart"/>
      <w:r w:rsidRPr="00651ED8">
        <w:rPr>
          <w:rFonts w:ascii="Times New Roman" w:hAnsi="Times New Roman" w:cs="Times New Roman"/>
          <w:sz w:val="28"/>
          <w:szCs w:val="28"/>
          <w:u w:val="single"/>
          <w:lang w:val="en-US"/>
        </w:rPr>
        <w:t>int</w:t>
      </w:r>
      <w:proofErr w:type="spellEnd"/>
      <w:r w:rsidRPr="0032642F">
        <w:rPr>
          <w:rFonts w:ascii="Times New Roman" w:hAnsi="Times New Roman" w:cs="Times New Roman"/>
          <w:sz w:val="28"/>
          <w:szCs w:val="28"/>
          <w:u w:val="single"/>
        </w:rPr>
        <w:t xml:space="preserve"> </w:t>
      </w:r>
      <w:r w:rsidRPr="00651ED8">
        <w:rPr>
          <w:rFonts w:ascii="Times New Roman" w:hAnsi="Times New Roman" w:cs="Times New Roman"/>
          <w:sz w:val="28"/>
          <w:szCs w:val="28"/>
          <w:u w:val="single"/>
          <w:lang w:val="en-US"/>
        </w:rPr>
        <w:t>size</w:t>
      </w:r>
      <w:r w:rsidRPr="0032642F">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int</w:t>
      </w:r>
      <w:proofErr w:type="spellEnd"/>
      <w:r w:rsidRPr="00651ED8">
        <w:rPr>
          <w:rFonts w:ascii="Times New Roman" w:hAnsi="Times New Roman" w:cs="Times New Roman"/>
          <w:sz w:val="28"/>
          <w:szCs w:val="28"/>
          <w:u w:val="single"/>
          <w:lang w:val="en-US"/>
        </w:rPr>
        <w:t xml:space="preserve"> </w:t>
      </w:r>
      <w:proofErr w:type="spellStart"/>
      <w:r w:rsidRPr="00651ED8">
        <w:rPr>
          <w:rFonts w:ascii="Times New Roman" w:hAnsi="Times New Roman" w:cs="Times New Roman"/>
          <w:sz w:val="28"/>
          <w:szCs w:val="28"/>
          <w:u w:val="single"/>
          <w:lang w:val="en-US"/>
        </w:rPr>
        <w:t>countOfFoxes</w:t>
      </w:r>
      <w:proofErr w:type="spellEnd"/>
      <w:r w:rsidR="00276EE9" w:rsidRPr="00651ED8">
        <w:rPr>
          <w:rFonts w:ascii="Times New Roman" w:hAnsi="Times New Roman" w:cs="Times New Roman"/>
          <w:sz w:val="28"/>
          <w:szCs w:val="28"/>
          <w:u w:val="single"/>
          <w:lang w:val="en-US"/>
        </w:rPr>
        <w:t>)</w:t>
      </w:r>
      <w:r w:rsidR="00276EE9" w:rsidRPr="00651ED8">
        <w:rPr>
          <w:rFonts w:ascii="Times New Roman" w:hAnsi="Times New Roman" w:cs="Times New Roman"/>
          <w:b/>
          <w:sz w:val="28"/>
          <w:szCs w:val="28"/>
          <w:lang w:val="en-US"/>
        </w:rPr>
        <w:t xml:space="preserve"> –</w:t>
      </w:r>
      <w:r w:rsidR="00276EE9" w:rsidRPr="00651ED8">
        <w:rPr>
          <w:rFonts w:ascii="Times New Roman" w:hAnsi="Times New Roman" w:cs="Times New Roman"/>
          <w:sz w:val="28"/>
          <w:szCs w:val="28"/>
          <w:lang w:val="en-US"/>
        </w:rPr>
        <w:t xml:space="preserve"> </w:t>
      </w:r>
      <w:r w:rsidR="00A657DB" w:rsidRPr="00A657DB">
        <w:rPr>
          <w:rFonts w:ascii="Times New Roman" w:hAnsi="Times New Roman" w:cs="Times New Roman"/>
          <w:sz w:val="28"/>
          <w:szCs w:val="28"/>
          <w:lang w:val="uk-UA"/>
        </w:rPr>
        <w:t>конструктор</w:t>
      </w:r>
      <w:r w:rsidR="00A657DB">
        <w:rPr>
          <w:rFonts w:ascii="Times New Roman" w:hAnsi="Times New Roman" w:cs="Times New Roman"/>
          <w:b/>
          <w:sz w:val="28"/>
          <w:szCs w:val="28"/>
          <w:lang w:val="uk-UA"/>
        </w:rPr>
        <w:t>;</w:t>
      </w:r>
    </w:p>
    <w:p w:rsidR="00651ED8" w:rsidRPr="00651ED8" w:rsidRDefault="00651ED8" w:rsidP="00651ED8">
      <w:pPr>
        <w:pStyle w:val="a4"/>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s</w:t>
      </w:r>
      <w:r w:rsidRPr="00651ED8">
        <w:rPr>
          <w:rFonts w:ascii="Times New Roman" w:hAnsi="Times New Roman" w:cs="Times New Roman"/>
          <w:sz w:val="28"/>
          <w:szCs w:val="28"/>
          <w:lang w:val="en-US"/>
        </w:rPr>
        <w:t>ize – размер поля;</w:t>
      </w:r>
    </w:p>
    <w:p w:rsidR="00651ED8" w:rsidRPr="00651ED8" w:rsidRDefault="00651ED8" w:rsidP="00651ED8">
      <w:pPr>
        <w:pStyle w:val="a4"/>
        <w:numPr>
          <w:ilvl w:val="0"/>
          <w:numId w:val="19"/>
        </w:numPr>
        <w:rPr>
          <w:rFonts w:ascii="Times New Roman" w:hAnsi="Times New Roman" w:cs="Times New Roman"/>
          <w:sz w:val="28"/>
          <w:szCs w:val="28"/>
          <w:lang w:val="en-US"/>
        </w:rPr>
      </w:pPr>
      <w:proofErr w:type="spellStart"/>
      <w:r w:rsidRPr="00651ED8">
        <w:rPr>
          <w:rFonts w:ascii="Times New Roman" w:hAnsi="Times New Roman" w:cs="Times New Roman"/>
          <w:sz w:val="28"/>
          <w:szCs w:val="28"/>
          <w:lang w:val="en-US"/>
        </w:rPr>
        <w:t>countOfFoxes</w:t>
      </w:r>
      <w:proofErr w:type="spellEnd"/>
      <w:r w:rsidRPr="00651ED8">
        <w:rPr>
          <w:rFonts w:ascii="Times New Roman" w:hAnsi="Times New Roman" w:cs="Times New Roman"/>
          <w:sz w:val="28"/>
          <w:szCs w:val="28"/>
          <w:lang w:val="en-US"/>
        </w:rPr>
        <w:t xml:space="preserve"> – </w:t>
      </w:r>
      <w:proofErr w:type="spellStart"/>
      <w:r w:rsidRPr="00651ED8">
        <w:rPr>
          <w:rFonts w:ascii="Times New Roman" w:hAnsi="Times New Roman" w:cs="Times New Roman"/>
          <w:sz w:val="28"/>
          <w:szCs w:val="28"/>
          <w:lang w:val="en-US"/>
        </w:rPr>
        <w:t>количество</w:t>
      </w:r>
      <w:proofErr w:type="spellEnd"/>
      <w:r w:rsidRPr="00651ED8">
        <w:rPr>
          <w:rFonts w:ascii="Times New Roman" w:hAnsi="Times New Roman" w:cs="Times New Roman"/>
          <w:sz w:val="28"/>
          <w:szCs w:val="28"/>
          <w:lang w:val="en-US"/>
        </w:rPr>
        <w:t xml:space="preserve"> </w:t>
      </w:r>
      <w:proofErr w:type="spellStart"/>
      <w:r w:rsidRPr="00651ED8">
        <w:rPr>
          <w:rFonts w:ascii="Times New Roman" w:hAnsi="Times New Roman" w:cs="Times New Roman"/>
          <w:sz w:val="28"/>
          <w:szCs w:val="28"/>
          <w:lang w:val="en-US"/>
        </w:rPr>
        <w:t>лис</w:t>
      </w:r>
      <w:proofErr w:type="spellEnd"/>
      <w:r w:rsidRPr="00651ED8">
        <w:rPr>
          <w:rFonts w:ascii="Times New Roman" w:hAnsi="Times New Roman" w:cs="Times New Roman"/>
          <w:sz w:val="28"/>
          <w:szCs w:val="28"/>
          <w:lang w:val="en-US"/>
        </w:rPr>
        <w:t>;</w:t>
      </w:r>
    </w:p>
    <w:p w:rsidR="00276EE9" w:rsidRDefault="00651ED8" w:rsidP="00601243">
      <w:pPr>
        <w:rPr>
          <w:rFonts w:ascii="Times New Roman" w:hAnsi="Times New Roman" w:cs="Times New Roman"/>
          <w:sz w:val="28"/>
          <w:szCs w:val="28"/>
        </w:rPr>
      </w:pPr>
      <w:r w:rsidRPr="00651ED8">
        <w:rPr>
          <w:rFonts w:ascii="Times New Roman" w:hAnsi="Times New Roman" w:cs="Times New Roman"/>
          <w:sz w:val="28"/>
          <w:szCs w:val="28"/>
          <w:u w:val="single"/>
          <w:lang w:val="en-US"/>
        </w:rPr>
        <w:t>public</w:t>
      </w:r>
      <w:r w:rsidRPr="00651ED8">
        <w:rPr>
          <w:rFonts w:ascii="Times New Roman" w:hAnsi="Times New Roman" w:cs="Times New Roman"/>
          <w:sz w:val="28"/>
          <w:szCs w:val="28"/>
          <w:u w:val="single"/>
        </w:rPr>
        <w:t xml:space="preserve"> </w:t>
      </w:r>
      <w:r w:rsidRPr="00651ED8">
        <w:rPr>
          <w:rFonts w:ascii="Times New Roman" w:hAnsi="Times New Roman" w:cs="Times New Roman"/>
          <w:sz w:val="28"/>
          <w:szCs w:val="28"/>
          <w:u w:val="single"/>
          <w:lang w:val="en-US"/>
        </w:rPr>
        <w:t>void</w:t>
      </w:r>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MoveGameCursore</w:t>
      </w:r>
      <w:proofErr w:type="spellEnd"/>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int</w:t>
      </w:r>
      <w:proofErr w:type="spellEnd"/>
      <w:r w:rsidRPr="00651ED8">
        <w:rPr>
          <w:rFonts w:ascii="Times New Roman" w:hAnsi="Times New Roman" w:cs="Times New Roman"/>
          <w:sz w:val="28"/>
          <w:szCs w:val="28"/>
          <w:u w:val="single"/>
        </w:rPr>
        <w:t xml:space="preserve"> </w:t>
      </w:r>
      <w:r w:rsidRPr="00651ED8">
        <w:rPr>
          <w:rFonts w:ascii="Times New Roman" w:hAnsi="Times New Roman" w:cs="Times New Roman"/>
          <w:sz w:val="28"/>
          <w:szCs w:val="28"/>
          <w:u w:val="single"/>
          <w:lang w:val="en-US"/>
        </w:rPr>
        <w:t>dx</w:t>
      </w:r>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int</w:t>
      </w:r>
      <w:proofErr w:type="spellEnd"/>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dy</w:t>
      </w:r>
      <w:proofErr w:type="spellEnd"/>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ViewTable</w:t>
      </w:r>
      <w:proofErr w:type="spellEnd"/>
      <w:r w:rsidRPr="00651ED8">
        <w:rPr>
          <w:rFonts w:ascii="Times New Roman" w:hAnsi="Times New Roman" w:cs="Times New Roman"/>
          <w:sz w:val="28"/>
          <w:szCs w:val="28"/>
          <w:u w:val="single"/>
        </w:rPr>
        <w:t xml:space="preserve"> </w:t>
      </w:r>
      <w:proofErr w:type="spellStart"/>
      <w:r w:rsidRPr="00651ED8">
        <w:rPr>
          <w:rFonts w:ascii="Times New Roman" w:hAnsi="Times New Roman" w:cs="Times New Roman"/>
          <w:sz w:val="28"/>
          <w:szCs w:val="28"/>
          <w:u w:val="single"/>
          <w:lang w:val="en-US"/>
        </w:rPr>
        <w:t>tb</w:t>
      </w:r>
      <w:proofErr w:type="spellEnd"/>
      <w:r w:rsidRPr="00651ED8">
        <w:rPr>
          <w:rFonts w:ascii="Times New Roman" w:hAnsi="Times New Roman" w:cs="Times New Roman"/>
          <w:sz w:val="28"/>
          <w:szCs w:val="28"/>
          <w:u w:val="single"/>
        </w:rPr>
        <w:t>)</w:t>
      </w:r>
      <w:r w:rsidR="00A657DB" w:rsidRPr="00651ED8">
        <w:rPr>
          <w:rFonts w:ascii="Times New Roman" w:hAnsi="Times New Roman" w:cs="Times New Roman"/>
          <w:sz w:val="28"/>
          <w:szCs w:val="28"/>
          <w:u w:val="single"/>
        </w:rPr>
        <w:t xml:space="preserve"> </w:t>
      </w:r>
      <w:r w:rsidR="00A657DB" w:rsidRPr="00651ED8">
        <w:rPr>
          <w:rFonts w:ascii="Times New Roman" w:hAnsi="Times New Roman" w:cs="Times New Roman"/>
          <w:sz w:val="28"/>
          <w:szCs w:val="28"/>
        </w:rPr>
        <w:t xml:space="preserve">– </w:t>
      </w:r>
      <w:proofErr w:type="spellStart"/>
      <w:r w:rsidR="00A657DB" w:rsidRPr="00651ED8">
        <w:rPr>
          <w:rFonts w:ascii="Times New Roman" w:hAnsi="Times New Roman" w:cs="Times New Roman"/>
          <w:sz w:val="28"/>
          <w:szCs w:val="28"/>
        </w:rPr>
        <w:t>движение</w:t>
      </w:r>
      <w:proofErr w:type="spellEnd"/>
      <w:r w:rsidR="00A657DB" w:rsidRPr="00651ED8">
        <w:rPr>
          <w:rFonts w:ascii="Times New Roman" w:hAnsi="Times New Roman" w:cs="Times New Roman"/>
          <w:sz w:val="28"/>
          <w:szCs w:val="28"/>
        </w:rPr>
        <w:t xml:space="preserve"> курсора</w:t>
      </w:r>
      <w:r w:rsidRPr="00651ED8">
        <w:rPr>
          <w:rFonts w:ascii="Times New Roman" w:hAnsi="Times New Roman" w:cs="Times New Roman"/>
          <w:sz w:val="28"/>
          <w:szCs w:val="28"/>
        </w:rPr>
        <w:t xml:space="preserve"> по </w:t>
      </w:r>
      <w:proofErr w:type="spellStart"/>
      <w:r w:rsidRPr="00651ED8">
        <w:rPr>
          <w:rFonts w:ascii="Times New Roman" w:hAnsi="Times New Roman" w:cs="Times New Roman"/>
          <w:sz w:val="28"/>
          <w:szCs w:val="28"/>
        </w:rPr>
        <w:t>игровому</w:t>
      </w:r>
      <w:proofErr w:type="spellEnd"/>
      <w:r w:rsidRPr="00651ED8">
        <w:rPr>
          <w:rFonts w:ascii="Times New Roman" w:hAnsi="Times New Roman" w:cs="Times New Roman"/>
          <w:sz w:val="28"/>
          <w:szCs w:val="28"/>
        </w:rPr>
        <w:t xml:space="preserve"> полю</w:t>
      </w:r>
      <w:r w:rsidR="00A657DB" w:rsidRPr="00651ED8">
        <w:rPr>
          <w:rFonts w:ascii="Times New Roman" w:hAnsi="Times New Roman" w:cs="Times New Roman"/>
          <w:sz w:val="28"/>
          <w:szCs w:val="28"/>
        </w:rPr>
        <w:t>;</w:t>
      </w:r>
    </w:p>
    <w:p w:rsidR="00651ED8" w:rsidRPr="00651ED8" w:rsidRDefault="00651ED8" w:rsidP="00651ED8">
      <w:pPr>
        <w:pStyle w:val="a4"/>
        <w:numPr>
          <w:ilvl w:val="0"/>
          <w:numId w:val="19"/>
        </w:numPr>
        <w:rPr>
          <w:rFonts w:ascii="Times New Roman" w:hAnsi="Times New Roman" w:cs="Times New Roman"/>
          <w:sz w:val="28"/>
          <w:szCs w:val="28"/>
          <w:lang w:val="ru-RU"/>
        </w:rPr>
      </w:pPr>
      <w:r w:rsidRPr="00651ED8">
        <w:rPr>
          <w:rFonts w:ascii="Times New Roman" w:hAnsi="Times New Roman" w:cs="Times New Roman"/>
          <w:sz w:val="28"/>
          <w:szCs w:val="28"/>
          <w:lang w:val="en-US"/>
        </w:rPr>
        <w:t>dx</w:t>
      </w:r>
      <w:r>
        <w:rPr>
          <w:rFonts w:ascii="Times New Roman" w:hAnsi="Times New Roman" w:cs="Times New Roman"/>
          <w:sz w:val="28"/>
          <w:szCs w:val="28"/>
          <w:lang w:val="ru-RU"/>
        </w:rPr>
        <w:t xml:space="preserve"> – сдвиг курсора по горизонтали;</w:t>
      </w:r>
    </w:p>
    <w:p w:rsidR="00651ED8" w:rsidRPr="00651ED8" w:rsidRDefault="00651ED8" w:rsidP="00651ED8">
      <w:pPr>
        <w:pStyle w:val="a4"/>
        <w:numPr>
          <w:ilvl w:val="0"/>
          <w:numId w:val="19"/>
        </w:numPr>
        <w:rPr>
          <w:rFonts w:ascii="Times New Roman" w:hAnsi="Times New Roman" w:cs="Times New Roman"/>
          <w:sz w:val="28"/>
          <w:szCs w:val="28"/>
          <w:lang w:val="ru-RU"/>
        </w:rPr>
      </w:pPr>
      <w:proofErr w:type="spellStart"/>
      <w:r w:rsidRPr="00651ED8">
        <w:rPr>
          <w:rFonts w:ascii="Times New Roman" w:hAnsi="Times New Roman" w:cs="Times New Roman"/>
          <w:sz w:val="28"/>
          <w:szCs w:val="28"/>
          <w:lang w:val="en-US"/>
        </w:rPr>
        <w:t>dy</w:t>
      </w:r>
      <w:proofErr w:type="spellEnd"/>
      <w:r>
        <w:rPr>
          <w:rFonts w:ascii="Times New Roman" w:hAnsi="Times New Roman" w:cs="Times New Roman"/>
          <w:sz w:val="28"/>
          <w:szCs w:val="28"/>
          <w:lang w:val="ru-RU"/>
        </w:rPr>
        <w:t xml:space="preserve"> – сдвиг курсора по вертикали;</w:t>
      </w:r>
    </w:p>
    <w:p w:rsidR="00651ED8" w:rsidRPr="00651ED8" w:rsidRDefault="00651ED8" w:rsidP="00651ED8">
      <w:pPr>
        <w:pStyle w:val="a4"/>
        <w:numPr>
          <w:ilvl w:val="0"/>
          <w:numId w:val="19"/>
        </w:numPr>
        <w:rPr>
          <w:rFonts w:ascii="Times New Roman" w:hAnsi="Times New Roman" w:cs="Times New Roman"/>
          <w:sz w:val="28"/>
          <w:szCs w:val="28"/>
        </w:rPr>
      </w:pPr>
      <w:proofErr w:type="spellStart"/>
      <w:r w:rsidRPr="00651ED8">
        <w:rPr>
          <w:rFonts w:ascii="Times New Roman" w:hAnsi="Times New Roman" w:cs="Times New Roman"/>
          <w:sz w:val="28"/>
          <w:szCs w:val="28"/>
          <w:lang w:val="en-US"/>
        </w:rPr>
        <w:t>tb</w:t>
      </w:r>
      <w:proofErr w:type="spellEnd"/>
      <w:r>
        <w:rPr>
          <w:rFonts w:ascii="Times New Roman" w:hAnsi="Times New Roman" w:cs="Times New Roman"/>
          <w:sz w:val="28"/>
          <w:szCs w:val="28"/>
          <w:lang w:val="ru-RU"/>
        </w:rPr>
        <w:t xml:space="preserve"> – пользовательская таблица (видимое игровое поле)</w:t>
      </w:r>
      <w:r w:rsidR="00B67EA2">
        <w:rPr>
          <w:rFonts w:ascii="Times New Roman" w:hAnsi="Times New Roman" w:cs="Times New Roman"/>
          <w:sz w:val="28"/>
          <w:szCs w:val="28"/>
          <w:lang w:val="ru-RU"/>
        </w:rPr>
        <w:t>;</w:t>
      </w:r>
    </w:p>
    <w:p w:rsidR="00647D69" w:rsidRDefault="00651ED8" w:rsidP="00651ED8">
      <w:pPr>
        <w:rPr>
          <w:rFonts w:ascii="Times New Roman" w:hAnsi="Times New Roman" w:cs="Times New Roman"/>
          <w:sz w:val="28"/>
          <w:szCs w:val="28"/>
          <w:lang w:val="ru-RU"/>
        </w:rPr>
      </w:pPr>
      <w:proofErr w:type="gramStart"/>
      <w:r w:rsidRPr="00B67EA2">
        <w:rPr>
          <w:rFonts w:ascii="Times New Roman" w:hAnsi="Times New Roman" w:cs="Times New Roman"/>
          <w:sz w:val="28"/>
          <w:szCs w:val="28"/>
          <w:u w:val="single"/>
          <w:lang w:val="en-US"/>
        </w:rPr>
        <w:t>public</w:t>
      </w:r>
      <w:proofErr w:type="gramEnd"/>
      <w:r w:rsidRPr="00B67EA2">
        <w:rPr>
          <w:rFonts w:ascii="Times New Roman" w:hAnsi="Times New Roman" w:cs="Times New Roman"/>
          <w:sz w:val="28"/>
          <w:szCs w:val="28"/>
          <w:u w:val="single"/>
          <w:lang w:val="ru-RU"/>
        </w:rPr>
        <w:t xml:space="preserve"> </w:t>
      </w:r>
      <w:proofErr w:type="spellStart"/>
      <w:r w:rsidR="00A25014">
        <w:rPr>
          <w:rFonts w:ascii="Times New Roman" w:hAnsi="Times New Roman" w:cs="Times New Roman"/>
          <w:sz w:val="28"/>
          <w:szCs w:val="28"/>
          <w:u w:val="single"/>
          <w:lang w:val="en-US"/>
        </w:rPr>
        <w:t>GameState</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EnterFoxes</w:t>
      </w:r>
      <w:proofErr w:type="spellEnd"/>
      <w:r w:rsidRPr="00B67EA2">
        <w:rPr>
          <w:rFonts w:ascii="Times New Roman" w:hAnsi="Times New Roman" w:cs="Times New Roman"/>
          <w:sz w:val="28"/>
          <w:szCs w:val="28"/>
          <w:u w:val="single"/>
          <w:lang w:val="ru-RU"/>
        </w:rPr>
        <w:t>(</w:t>
      </w:r>
      <w:proofErr w:type="spellStart"/>
      <w:r w:rsidRPr="00B67EA2">
        <w:rPr>
          <w:rFonts w:ascii="Times New Roman" w:hAnsi="Times New Roman" w:cs="Times New Roman"/>
          <w:sz w:val="28"/>
          <w:szCs w:val="28"/>
          <w:u w:val="single"/>
          <w:lang w:val="en-US"/>
        </w:rPr>
        <w:t>ViewTable</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tb</w:t>
      </w:r>
      <w:proofErr w:type="spellEnd"/>
      <w:r w:rsidRPr="00B67EA2">
        <w:rPr>
          <w:rFonts w:ascii="Times New Roman" w:hAnsi="Times New Roman" w:cs="Times New Roman"/>
          <w:sz w:val="28"/>
          <w:szCs w:val="28"/>
          <w:u w:val="single"/>
          <w:lang w:val="ru-RU"/>
        </w:rPr>
        <w:t xml:space="preserve">, </w:t>
      </w:r>
      <w:r w:rsidRPr="00B67EA2">
        <w:rPr>
          <w:rFonts w:ascii="Times New Roman" w:hAnsi="Times New Roman" w:cs="Times New Roman"/>
          <w:sz w:val="28"/>
          <w:szCs w:val="28"/>
          <w:u w:val="single"/>
          <w:lang w:val="en-US"/>
        </w:rPr>
        <w:t>ref</w:t>
      </w:r>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int</w:t>
      </w:r>
      <w:proofErr w:type="spellEnd"/>
      <w:r w:rsidRPr="00B67EA2">
        <w:rPr>
          <w:rFonts w:ascii="Times New Roman" w:hAnsi="Times New Roman" w:cs="Times New Roman"/>
          <w:sz w:val="28"/>
          <w:szCs w:val="28"/>
          <w:u w:val="single"/>
          <w:lang w:val="ru-RU"/>
        </w:rPr>
        <w:t xml:space="preserve"> </w:t>
      </w:r>
      <w:proofErr w:type="spellStart"/>
      <w:r w:rsidRPr="00B67EA2">
        <w:rPr>
          <w:rFonts w:ascii="Times New Roman" w:hAnsi="Times New Roman" w:cs="Times New Roman"/>
          <w:sz w:val="28"/>
          <w:szCs w:val="28"/>
          <w:u w:val="single"/>
          <w:lang w:val="en-US"/>
        </w:rPr>
        <w:t>ch</w:t>
      </w:r>
      <w:proofErr w:type="spellEnd"/>
      <w:r w:rsidRPr="00B67EA2">
        <w:rPr>
          <w:rFonts w:ascii="Times New Roman" w:hAnsi="Times New Roman" w:cs="Times New Roman"/>
          <w:sz w:val="28"/>
          <w:szCs w:val="28"/>
          <w:u w:val="single"/>
          <w:lang w:val="ru-RU"/>
        </w:rPr>
        <w:t>)</w:t>
      </w:r>
      <w:r w:rsidRPr="00B67EA2">
        <w:rPr>
          <w:rFonts w:ascii="Times New Roman" w:hAnsi="Times New Roman" w:cs="Times New Roman"/>
          <w:sz w:val="28"/>
          <w:szCs w:val="28"/>
          <w:lang w:val="ru-RU"/>
        </w:rPr>
        <w:t xml:space="preserve"> </w:t>
      </w:r>
      <w:r w:rsidR="00B67EA2" w:rsidRPr="00B67EA2">
        <w:rPr>
          <w:rFonts w:ascii="Times New Roman" w:hAnsi="Times New Roman" w:cs="Times New Roman"/>
          <w:sz w:val="28"/>
          <w:szCs w:val="28"/>
          <w:lang w:val="ru-RU"/>
        </w:rPr>
        <w:t>–</w:t>
      </w:r>
      <w:r w:rsidRPr="00B67EA2">
        <w:rPr>
          <w:rFonts w:ascii="Times New Roman" w:hAnsi="Times New Roman" w:cs="Times New Roman"/>
          <w:sz w:val="28"/>
          <w:szCs w:val="28"/>
          <w:lang w:val="ru-RU"/>
        </w:rPr>
        <w:t xml:space="preserve"> </w:t>
      </w:r>
      <w:r w:rsidR="00B67EA2">
        <w:rPr>
          <w:rFonts w:ascii="Times New Roman" w:hAnsi="Times New Roman" w:cs="Times New Roman"/>
          <w:sz w:val="28"/>
          <w:szCs w:val="28"/>
          <w:lang w:val="ru-RU"/>
        </w:rPr>
        <w:t>определяется нашел ли пользователь лису, сколько выстрелов уже было сделано, какую информацию надо выводить на экран, количество лис по полену определенной точки, количество уж найденных лис, количество лис, которых еще надо найти;</w:t>
      </w:r>
    </w:p>
    <w:p w:rsidR="00B67EA2" w:rsidRPr="00B67EA2" w:rsidRDefault="00B67EA2" w:rsidP="00B67EA2">
      <w:pPr>
        <w:pStyle w:val="a4"/>
        <w:numPr>
          <w:ilvl w:val="0"/>
          <w:numId w:val="20"/>
        </w:numPr>
        <w:rPr>
          <w:rFonts w:ascii="Times New Roman" w:hAnsi="Times New Roman" w:cs="Times New Roman"/>
          <w:sz w:val="28"/>
          <w:szCs w:val="28"/>
          <w:lang w:val="ru-RU"/>
        </w:rPr>
      </w:pPr>
      <w:proofErr w:type="spellStart"/>
      <w:r w:rsidRPr="00B67EA2">
        <w:rPr>
          <w:rFonts w:ascii="Times New Roman" w:hAnsi="Times New Roman" w:cs="Times New Roman"/>
          <w:sz w:val="28"/>
          <w:szCs w:val="28"/>
          <w:lang w:val="en-US"/>
        </w:rPr>
        <w:t>tb</w:t>
      </w:r>
      <w:proofErr w:type="spellEnd"/>
      <w:r>
        <w:rPr>
          <w:rFonts w:ascii="Times New Roman" w:hAnsi="Times New Roman" w:cs="Times New Roman"/>
          <w:sz w:val="28"/>
          <w:szCs w:val="28"/>
          <w:lang w:val="ru-RU"/>
        </w:rPr>
        <w:t xml:space="preserve"> – пользовательская таблица (видимое игровое поле);</w:t>
      </w:r>
    </w:p>
    <w:p w:rsidR="00B67EA2" w:rsidRDefault="00A25014" w:rsidP="00A406E8">
      <w:pPr>
        <w:pStyle w:val="a4"/>
        <w:numPr>
          <w:ilvl w:val="0"/>
          <w:numId w:val="20"/>
        </w:numPr>
        <w:rPr>
          <w:rFonts w:ascii="Times New Roman" w:hAnsi="Times New Roman" w:cs="Times New Roman"/>
          <w:sz w:val="28"/>
          <w:szCs w:val="28"/>
          <w:lang w:val="ru-RU"/>
        </w:rPr>
      </w:pPr>
      <w:proofErr w:type="gramStart"/>
      <w:r>
        <w:rPr>
          <w:rFonts w:ascii="Times New Roman" w:hAnsi="Times New Roman" w:cs="Times New Roman"/>
          <w:sz w:val="28"/>
          <w:szCs w:val="28"/>
          <w:lang w:val="en-US"/>
        </w:rPr>
        <w:t>result</w:t>
      </w:r>
      <w:proofErr w:type="gramEnd"/>
      <w:r w:rsidR="00B67EA2" w:rsidRPr="00A406E8">
        <w:rPr>
          <w:rFonts w:ascii="Times New Roman" w:hAnsi="Times New Roman" w:cs="Times New Roman"/>
          <w:sz w:val="28"/>
          <w:szCs w:val="28"/>
          <w:lang w:val="ru-RU"/>
        </w:rPr>
        <w:t xml:space="preserve"> – </w:t>
      </w:r>
      <w:r w:rsidR="00B67EA2">
        <w:rPr>
          <w:rFonts w:ascii="Times New Roman" w:hAnsi="Times New Roman" w:cs="Times New Roman"/>
          <w:sz w:val="28"/>
          <w:szCs w:val="28"/>
          <w:lang w:val="ru-RU"/>
        </w:rPr>
        <w:t>если</w:t>
      </w:r>
      <w:r w:rsidR="00B67EA2" w:rsidRPr="00A406E8">
        <w:rPr>
          <w:rFonts w:ascii="Times New Roman" w:hAnsi="Times New Roman" w:cs="Times New Roman"/>
          <w:sz w:val="28"/>
          <w:szCs w:val="28"/>
          <w:lang w:val="ru-RU"/>
        </w:rPr>
        <w:t xml:space="preserve"> </w:t>
      </w:r>
      <w:r>
        <w:rPr>
          <w:rFonts w:ascii="Times New Roman" w:hAnsi="Times New Roman" w:cs="Times New Roman"/>
          <w:sz w:val="28"/>
          <w:szCs w:val="28"/>
          <w:lang w:val="en-US"/>
        </w:rPr>
        <w:t>result</w:t>
      </w:r>
      <w:r w:rsidR="00B67EA2" w:rsidRPr="00A406E8">
        <w:rPr>
          <w:rFonts w:ascii="Times New Roman" w:hAnsi="Times New Roman" w:cs="Times New Roman"/>
          <w:sz w:val="28"/>
          <w:szCs w:val="28"/>
          <w:lang w:val="ru-RU"/>
        </w:rPr>
        <w:t xml:space="preserve">: </w:t>
      </w:r>
      <w:proofErr w:type="spellStart"/>
      <w:r w:rsidR="00A406E8">
        <w:rPr>
          <w:rFonts w:ascii="Times New Roman" w:hAnsi="Times New Roman" w:cs="Times New Roman"/>
          <w:sz w:val="28"/>
          <w:szCs w:val="28"/>
          <w:lang w:val="en-US"/>
        </w:rPr>
        <w:t>GameState</w:t>
      </w:r>
      <w:proofErr w:type="spellEnd"/>
      <w:r w:rsidR="00A406E8" w:rsidRPr="00A406E8">
        <w:rPr>
          <w:rFonts w:ascii="Times New Roman" w:hAnsi="Times New Roman" w:cs="Times New Roman"/>
          <w:sz w:val="28"/>
          <w:szCs w:val="28"/>
          <w:lang w:val="ru-RU"/>
        </w:rPr>
        <w:t>.</w:t>
      </w:r>
      <w:r w:rsidR="00A406E8">
        <w:rPr>
          <w:rFonts w:ascii="Times New Roman" w:hAnsi="Times New Roman" w:cs="Times New Roman"/>
          <w:sz w:val="28"/>
          <w:szCs w:val="28"/>
          <w:lang w:val="en-US"/>
        </w:rPr>
        <w:t>Miss</w:t>
      </w:r>
      <w:r w:rsidR="00B67EA2" w:rsidRPr="00A406E8">
        <w:rPr>
          <w:rFonts w:ascii="Times New Roman" w:hAnsi="Times New Roman" w:cs="Times New Roman"/>
          <w:sz w:val="28"/>
          <w:szCs w:val="28"/>
          <w:lang w:val="ru-RU"/>
        </w:rPr>
        <w:t xml:space="preserve"> – </w:t>
      </w:r>
      <w:r w:rsidR="00B67EA2">
        <w:rPr>
          <w:rFonts w:ascii="Times New Roman" w:hAnsi="Times New Roman" w:cs="Times New Roman"/>
          <w:sz w:val="28"/>
          <w:szCs w:val="28"/>
          <w:lang w:val="ru-RU"/>
        </w:rPr>
        <w:t>не</w:t>
      </w:r>
      <w:r w:rsidR="00B67EA2" w:rsidRPr="00A406E8">
        <w:rPr>
          <w:rFonts w:ascii="Times New Roman" w:hAnsi="Times New Roman" w:cs="Times New Roman"/>
          <w:sz w:val="28"/>
          <w:szCs w:val="28"/>
          <w:lang w:val="ru-RU"/>
        </w:rPr>
        <w:t xml:space="preserve"> </w:t>
      </w:r>
      <w:r w:rsidR="00B67EA2">
        <w:rPr>
          <w:rFonts w:ascii="Times New Roman" w:hAnsi="Times New Roman" w:cs="Times New Roman"/>
          <w:sz w:val="28"/>
          <w:szCs w:val="28"/>
          <w:lang w:val="ru-RU"/>
        </w:rPr>
        <w:t>нашли</w:t>
      </w:r>
      <w:r w:rsidR="00B67EA2" w:rsidRPr="00A406E8">
        <w:rPr>
          <w:rFonts w:ascii="Times New Roman" w:hAnsi="Times New Roman" w:cs="Times New Roman"/>
          <w:sz w:val="28"/>
          <w:szCs w:val="28"/>
          <w:lang w:val="ru-RU"/>
        </w:rPr>
        <w:t xml:space="preserve"> </w:t>
      </w:r>
      <w:r w:rsidR="00B67EA2">
        <w:rPr>
          <w:rFonts w:ascii="Times New Roman" w:hAnsi="Times New Roman" w:cs="Times New Roman"/>
          <w:sz w:val="28"/>
          <w:szCs w:val="28"/>
          <w:lang w:val="ru-RU"/>
        </w:rPr>
        <w:t>лису</w:t>
      </w:r>
      <w:r w:rsidR="00B67EA2" w:rsidRPr="00A406E8">
        <w:rPr>
          <w:rFonts w:ascii="Times New Roman" w:hAnsi="Times New Roman" w:cs="Times New Roman"/>
          <w:sz w:val="28"/>
          <w:szCs w:val="28"/>
          <w:lang w:val="ru-RU"/>
        </w:rPr>
        <w:t xml:space="preserve">, </w:t>
      </w:r>
      <w:proofErr w:type="spellStart"/>
      <w:r w:rsidR="00A406E8">
        <w:rPr>
          <w:rFonts w:ascii="Times New Roman" w:hAnsi="Times New Roman" w:cs="Times New Roman"/>
          <w:sz w:val="28"/>
          <w:szCs w:val="28"/>
          <w:lang w:val="en-US"/>
        </w:rPr>
        <w:t>GameState</w:t>
      </w:r>
      <w:proofErr w:type="spellEnd"/>
      <w:r w:rsidR="00A406E8" w:rsidRPr="00A406E8">
        <w:rPr>
          <w:rFonts w:ascii="Times New Roman" w:hAnsi="Times New Roman" w:cs="Times New Roman"/>
          <w:sz w:val="28"/>
          <w:szCs w:val="28"/>
          <w:lang w:val="ru-RU"/>
        </w:rPr>
        <w:t>.</w:t>
      </w:r>
      <w:r w:rsidR="00A406E8">
        <w:rPr>
          <w:rFonts w:ascii="Times New Roman" w:hAnsi="Times New Roman" w:cs="Times New Roman"/>
          <w:sz w:val="28"/>
          <w:szCs w:val="28"/>
          <w:lang w:val="en-US"/>
        </w:rPr>
        <w:t>Hit</w:t>
      </w:r>
      <w:r w:rsidR="00A406E8" w:rsidRPr="00A406E8">
        <w:rPr>
          <w:rFonts w:ascii="Times New Roman" w:hAnsi="Times New Roman" w:cs="Times New Roman"/>
          <w:sz w:val="28"/>
          <w:szCs w:val="28"/>
          <w:lang w:val="ru-RU"/>
        </w:rPr>
        <w:t xml:space="preserve"> </w:t>
      </w:r>
      <w:r w:rsidR="00B67EA2" w:rsidRPr="00A406E8">
        <w:rPr>
          <w:rFonts w:ascii="Times New Roman" w:hAnsi="Times New Roman" w:cs="Times New Roman"/>
          <w:sz w:val="28"/>
          <w:szCs w:val="28"/>
          <w:lang w:val="ru-RU"/>
        </w:rPr>
        <w:t xml:space="preserve">– </w:t>
      </w:r>
      <w:r w:rsidR="00B67EA2">
        <w:rPr>
          <w:rFonts w:ascii="Times New Roman" w:hAnsi="Times New Roman" w:cs="Times New Roman"/>
          <w:sz w:val="28"/>
          <w:szCs w:val="28"/>
          <w:lang w:val="ru-RU"/>
        </w:rPr>
        <w:t>нашли</w:t>
      </w:r>
      <w:r w:rsidR="00B67EA2" w:rsidRPr="00A406E8">
        <w:rPr>
          <w:rFonts w:ascii="Times New Roman" w:hAnsi="Times New Roman" w:cs="Times New Roman"/>
          <w:sz w:val="28"/>
          <w:szCs w:val="28"/>
          <w:lang w:val="ru-RU"/>
        </w:rPr>
        <w:t xml:space="preserve"> </w:t>
      </w:r>
      <w:r w:rsidR="00B67EA2">
        <w:rPr>
          <w:rFonts w:ascii="Times New Roman" w:hAnsi="Times New Roman" w:cs="Times New Roman"/>
          <w:sz w:val="28"/>
          <w:szCs w:val="28"/>
          <w:lang w:val="ru-RU"/>
        </w:rPr>
        <w:t>лису</w:t>
      </w:r>
      <w:r w:rsidR="00B67EA2" w:rsidRPr="00A406E8">
        <w:rPr>
          <w:rFonts w:ascii="Times New Roman" w:hAnsi="Times New Roman" w:cs="Times New Roman"/>
          <w:sz w:val="28"/>
          <w:szCs w:val="28"/>
          <w:lang w:val="ru-RU"/>
        </w:rPr>
        <w:t xml:space="preserve">, </w:t>
      </w:r>
      <w:proofErr w:type="spellStart"/>
      <w:r w:rsidR="00A406E8">
        <w:rPr>
          <w:rFonts w:ascii="Times New Roman" w:hAnsi="Times New Roman" w:cs="Times New Roman"/>
          <w:sz w:val="28"/>
          <w:szCs w:val="28"/>
          <w:lang w:val="en-US"/>
        </w:rPr>
        <w:t>GameState</w:t>
      </w:r>
      <w:proofErr w:type="spellEnd"/>
      <w:r w:rsidR="00A406E8" w:rsidRPr="00A406E8">
        <w:rPr>
          <w:rFonts w:ascii="Times New Roman" w:hAnsi="Times New Roman" w:cs="Times New Roman"/>
          <w:sz w:val="28"/>
          <w:szCs w:val="28"/>
          <w:lang w:val="ru-RU"/>
        </w:rPr>
        <w:t>.</w:t>
      </w:r>
      <w:proofErr w:type="spellStart"/>
      <w:r w:rsidR="00A406E8" w:rsidRPr="00A406E8">
        <w:rPr>
          <w:rFonts w:ascii="Times New Roman" w:hAnsi="Times New Roman" w:cs="Times New Roman"/>
          <w:sz w:val="28"/>
          <w:szCs w:val="28"/>
          <w:lang w:val="ru-RU"/>
        </w:rPr>
        <w:t>HitFirstCell</w:t>
      </w:r>
      <w:proofErr w:type="spellEnd"/>
      <w:r w:rsidR="00B67EA2">
        <w:rPr>
          <w:rFonts w:ascii="Times New Roman" w:hAnsi="Times New Roman" w:cs="Times New Roman"/>
          <w:sz w:val="28"/>
          <w:szCs w:val="28"/>
          <w:lang w:val="ru-RU"/>
        </w:rPr>
        <w:t xml:space="preserve"> – попали в клетку где находится игрок, </w:t>
      </w:r>
      <w:proofErr w:type="spellStart"/>
      <w:r w:rsidR="00A406E8">
        <w:rPr>
          <w:rFonts w:ascii="Times New Roman" w:hAnsi="Times New Roman" w:cs="Times New Roman"/>
          <w:sz w:val="28"/>
          <w:szCs w:val="28"/>
          <w:lang w:val="en-US"/>
        </w:rPr>
        <w:t>GameState</w:t>
      </w:r>
      <w:proofErr w:type="spellEnd"/>
      <w:r w:rsidR="00A406E8" w:rsidRPr="00A406E8">
        <w:rPr>
          <w:rFonts w:ascii="Times New Roman" w:hAnsi="Times New Roman" w:cs="Times New Roman"/>
          <w:sz w:val="28"/>
          <w:szCs w:val="28"/>
          <w:lang w:val="ru-RU"/>
        </w:rPr>
        <w:t>.</w:t>
      </w:r>
      <w:r w:rsidR="008B1E5C">
        <w:rPr>
          <w:rFonts w:ascii="Times New Roman" w:hAnsi="Times New Roman" w:cs="Times New Roman"/>
          <w:sz w:val="28"/>
          <w:szCs w:val="28"/>
          <w:lang w:val="ru-RU"/>
        </w:rPr>
        <w:t xml:space="preserve"> </w:t>
      </w:r>
      <w:r w:rsidR="00A406E8">
        <w:rPr>
          <w:rFonts w:ascii="Times New Roman" w:hAnsi="Times New Roman" w:cs="Times New Roman"/>
          <w:sz w:val="28"/>
          <w:szCs w:val="28"/>
          <w:lang w:val="en-US"/>
        </w:rPr>
        <w:t>Win</w:t>
      </w:r>
      <w:r w:rsidR="00B67EA2">
        <w:rPr>
          <w:rFonts w:ascii="Times New Roman" w:hAnsi="Times New Roman" w:cs="Times New Roman"/>
          <w:sz w:val="28"/>
          <w:szCs w:val="28"/>
          <w:lang w:val="ru-RU"/>
        </w:rPr>
        <w:t xml:space="preserve"> – игрок победил</w:t>
      </w:r>
      <w:r w:rsidR="00A406E8" w:rsidRPr="00A406E8">
        <w:rPr>
          <w:rFonts w:ascii="Times New Roman" w:hAnsi="Times New Roman" w:cs="Times New Roman"/>
          <w:sz w:val="28"/>
          <w:szCs w:val="28"/>
          <w:lang w:val="ru-RU"/>
        </w:rPr>
        <w:t xml:space="preserve">, </w:t>
      </w:r>
      <w:proofErr w:type="spellStart"/>
      <w:r w:rsidR="00A406E8">
        <w:rPr>
          <w:rFonts w:ascii="Times New Roman" w:hAnsi="Times New Roman" w:cs="Times New Roman"/>
          <w:sz w:val="28"/>
          <w:szCs w:val="28"/>
          <w:lang w:val="en-US"/>
        </w:rPr>
        <w:t>GameState</w:t>
      </w:r>
      <w:proofErr w:type="spellEnd"/>
      <w:r w:rsidR="00A406E8" w:rsidRPr="00A406E8">
        <w:rPr>
          <w:rFonts w:ascii="Times New Roman" w:hAnsi="Times New Roman" w:cs="Times New Roman"/>
          <w:sz w:val="28"/>
          <w:szCs w:val="28"/>
          <w:lang w:val="ru-RU"/>
        </w:rPr>
        <w:t>.</w:t>
      </w:r>
      <w:r w:rsidR="00A406E8">
        <w:rPr>
          <w:rFonts w:ascii="Times New Roman" w:hAnsi="Times New Roman" w:cs="Times New Roman"/>
          <w:sz w:val="28"/>
          <w:szCs w:val="28"/>
          <w:lang w:val="en-US"/>
        </w:rPr>
        <w:t>Lose</w:t>
      </w:r>
      <w:r w:rsidR="00A406E8" w:rsidRPr="00A406E8">
        <w:rPr>
          <w:rFonts w:ascii="Times New Roman" w:hAnsi="Times New Roman" w:cs="Times New Roman"/>
          <w:sz w:val="28"/>
          <w:szCs w:val="28"/>
          <w:lang w:val="ru-RU"/>
        </w:rPr>
        <w:t xml:space="preserve"> </w:t>
      </w:r>
      <w:r w:rsidR="00A406E8">
        <w:rPr>
          <w:rFonts w:ascii="Times New Roman" w:hAnsi="Times New Roman" w:cs="Times New Roman"/>
          <w:sz w:val="28"/>
          <w:szCs w:val="28"/>
          <w:lang w:val="ru-RU"/>
        </w:rPr>
        <w:t>–</w:t>
      </w:r>
      <w:r w:rsidR="00A406E8" w:rsidRPr="00A406E8">
        <w:rPr>
          <w:rFonts w:ascii="Times New Roman" w:hAnsi="Times New Roman" w:cs="Times New Roman"/>
          <w:sz w:val="28"/>
          <w:szCs w:val="28"/>
          <w:lang w:val="ru-RU"/>
        </w:rPr>
        <w:t xml:space="preserve"> </w:t>
      </w:r>
      <w:proofErr w:type="spellStart"/>
      <w:r w:rsidR="00A406E8">
        <w:rPr>
          <w:rFonts w:ascii="Times New Roman" w:hAnsi="Times New Roman" w:cs="Times New Roman"/>
          <w:sz w:val="28"/>
          <w:szCs w:val="28"/>
          <w:lang w:val="ru-RU"/>
        </w:rPr>
        <w:t>игорок</w:t>
      </w:r>
      <w:proofErr w:type="spellEnd"/>
      <w:r w:rsidR="00A406E8">
        <w:rPr>
          <w:rFonts w:ascii="Times New Roman" w:hAnsi="Times New Roman" w:cs="Times New Roman"/>
          <w:sz w:val="28"/>
          <w:szCs w:val="28"/>
          <w:lang w:val="ru-RU"/>
        </w:rPr>
        <w:t xml:space="preserve"> проиграл</w:t>
      </w:r>
      <w:r w:rsidR="00B67EA2">
        <w:rPr>
          <w:rFonts w:ascii="Times New Roman" w:hAnsi="Times New Roman" w:cs="Times New Roman"/>
          <w:sz w:val="28"/>
          <w:szCs w:val="28"/>
          <w:lang w:val="ru-RU"/>
        </w:rPr>
        <w:t>;</w:t>
      </w:r>
    </w:p>
    <w:p w:rsidR="00664B85" w:rsidRPr="0032642F" w:rsidRDefault="00664B85" w:rsidP="00B67EA2">
      <w:pPr>
        <w:rPr>
          <w:rFonts w:ascii="Times New Roman" w:hAnsi="Times New Roman" w:cs="Times New Roman"/>
          <w:sz w:val="28"/>
          <w:szCs w:val="28"/>
          <w:u w:val="single"/>
          <w:lang w:val="ru-RU"/>
          <w:rPrChange w:id="192" w:author="Gena" w:date="2017-01-19T17:13:00Z">
            <w:rPr>
              <w:rFonts w:ascii="Times New Roman" w:hAnsi="Times New Roman" w:cs="Times New Roman"/>
              <w:sz w:val="28"/>
              <w:szCs w:val="28"/>
              <w:u w:val="single"/>
              <w:lang w:val="en-US"/>
            </w:rPr>
          </w:rPrChange>
        </w:rPr>
      </w:pPr>
    </w:p>
    <w:p w:rsidR="00664B85" w:rsidRPr="0028784D" w:rsidRDefault="00664B85" w:rsidP="00B67EA2">
      <w:pPr>
        <w:rPr>
          <w:rFonts w:ascii="Times New Roman" w:hAnsi="Times New Roman" w:cs="Times New Roman"/>
          <w:sz w:val="28"/>
          <w:szCs w:val="28"/>
          <w:u w:val="single"/>
          <w:rPrChange w:id="193" w:author="Gena" w:date="2017-01-19T17:09:00Z">
            <w:rPr>
              <w:rFonts w:ascii="Times New Roman" w:hAnsi="Times New Roman" w:cs="Times New Roman"/>
              <w:sz w:val="28"/>
              <w:szCs w:val="28"/>
              <w:u w:val="single"/>
              <w:lang w:val="en-US"/>
            </w:rPr>
          </w:rPrChange>
        </w:rPr>
      </w:pPr>
    </w:p>
    <w:p w:rsidR="0032642F" w:rsidRDefault="0032642F">
      <w:pPr>
        <w:rPr>
          <w:rFonts w:ascii="Times New Roman" w:hAnsi="Times New Roman" w:cs="Times New Roman"/>
          <w:sz w:val="28"/>
          <w:szCs w:val="28"/>
          <w:u w:val="single"/>
          <w:lang w:val="ru-RU"/>
        </w:rPr>
      </w:pPr>
      <w:r>
        <w:rPr>
          <w:rFonts w:ascii="Times New Roman" w:hAnsi="Times New Roman" w:cs="Times New Roman"/>
          <w:sz w:val="28"/>
          <w:szCs w:val="28"/>
          <w:u w:val="single"/>
          <w:lang w:val="ru-RU"/>
        </w:rPr>
        <w:br w:type="page"/>
      </w:r>
    </w:p>
    <w:p w:rsidR="0032642F" w:rsidRPr="00647D69" w:rsidRDefault="0032642F" w:rsidP="0032642F">
      <w:pPr>
        <w:jc w:val="center"/>
        <w:rPr>
          <w:rFonts w:ascii="Times New Roman" w:hAnsi="Times New Roman" w:cs="Times New Roman"/>
          <w:b/>
          <w:sz w:val="28"/>
          <w:szCs w:val="28"/>
          <w:lang w:val="ru-RU"/>
        </w:rPr>
      </w:pPr>
      <w:r w:rsidRPr="00647D69">
        <w:rPr>
          <w:rFonts w:ascii="Times New Roman" w:hAnsi="Times New Roman" w:cs="Times New Roman"/>
          <w:b/>
          <w:sz w:val="28"/>
          <w:szCs w:val="28"/>
          <w:lang w:val="ru-RU"/>
        </w:rPr>
        <w:lastRenderedPageBreak/>
        <w:t xml:space="preserve">Спецификация структуры </w:t>
      </w:r>
      <w:proofErr w:type="spellStart"/>
      <w:r w:rsidRPr="0032642F">
        <w:rPr>
          <w:rFonts w:ascii="Times New Roman" w:hAnsi="Times New Roman" w:cs="Times New Roman"/>
          <w:b/>
          <w:sz w:val="28"/>
          <w:szCs w:val="28"/>
          <w:lang w:val="ru-RU"/>
        </w:rPr>
        <w:t>ProgramGame</w:t>
      </w:r>
      <w:proofErr w:type="spellEnd"/>
    </w:p>
    <w:p w:rsidR="0032642F" w:rsidRDefault="0032642F" w:rsidP="0032642F">
      <w:pPr>
        <w:rPr>
          <w:ins w:id="194"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w:t>
      </w:r>
      <w:r>
        <w:rPr>
          <w:rFonts w:ascii="Times New Roman" w:hAnsi="Times New Roman" w:cs="Times New Roman"/>
          <w:sz w:val="28"/>
          <w:szCs w:val="28"/>
          <w:lang w:val="ru-RU"/>
        </w:rPr>
        <w:t xml:space="preserve"> реализованы</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вычисления и работа с таблицей</w:t>
      </w:r>
    </w:p>
    <w:p w:rsidR="00B52D4F" w:rsidRPr="00B52D4F" w:rsidRDefault="0032642F" w:rsidP="00B52D4F">
      <w:pPr>
        <w:rPr>
          <w:rFonts w:ascii="Times New Roman" w:hAnsi="Times New Roman" w:cs="Times New Roman"/>
          <w:sz w:val="28"/>
          <w:szCs w:val="28"/>
          <w:u w:val="single"/>
          <w:lang w:val="en-US"/>
        </w:rPr>
      </w:pPr>
      <w:ins w:id="195" w:author="Gena" w:date="2017-01-19T16:59:00Z">
        <w:r w:rsidRPr="00B52D4F">
          <w:rPr>
            <w:rFonts w:ascii="Times New Roman" w:hAnsi="Times New Roman" w:cs="Times New Roman"/>
            <w:sz w:val="28"/>
            <w:szCs w:val="28"/>
            <w:u w:val="single"/>
            <w:lang w:val="ru-RU"/>
          </w:rPr>
          <w:t>Поля</w:t>
        </w:r>
        <w:r w:rsidRPr="00B52D4F">
          <w:rPr>
            <w:rFonts w:ascii="Times New Roman" w:hAnsi="Times New Roman" w:cs="Times New Roman"/>
            <w:sz w:val="28"/>
            <w:szCs w:val="28"/>
            <w:u w:val="single"/>
            <w:lang w:val="en-US"/>
          </w:rPr>
          <w:t xml:space="preserve">: </w:t>
        </w:r>
      </w:ins>
      <w:ins w:id="196" w:author="Gena" w:date="2017-01-19T17:10:00Z">
        <w:r w:rsidRPr="00B52D4F">
          <w:rPr>
            <w:rFonts w:ascii="Times New Roman" w:hAnsi="Times New Roman" w:cs="Times New Roman"/>
            <w:sz w:val="28"/>
            <w:szCs w:val="28"/>
            <w:u w:val="single"/>
            <w:lang w:val="en-US"/>
          </w:rPr>
          <w:t xml:space="preserve">    </w:t>
        </w:r>
      </w:ins>
      <w:r w:rsidR="00B52D4F" w:rsidRPr="00B52D4F">
        <w:rPr>
          <w:rFonts w:ascii="Times New Roman" w:hAnsi="Times New Roman" w:cs="Times New Roman"/>
          <w:sz w:val="28"/>
          <w:szCs w:val="28"/>
          <w:u w:val="single"/>
          <w:lang w:val="en-US"/>
        </w:rPr>
        <w:t xml:space="preserve">        </w:t>
      </w:r>
    </w:p>
    <w:p w:rsidR="0032642F" w:rsidRPr="00B52D4F" w:rsidRDefault="00B52D4F" w:rsidP="0032642F">
      <w:pPr>
        <w:pStyle w:val="a4"/>
        <w:numPr>
          <w:ilvl w:val="0"/>
          <w:numId w:val="50"/>
        </w:numPr>
        <w:rPr>
          <w:ins w:id="197" w:author="Gena" w:date="2017-01-19T17:11:00Z"/>
          <w:rFonts w:ascii="Times New Roman" w:hAnsi="Times New Roman" w:cs="Times New Roman"/>
          <w:sz w:val="28"/>
          <w:szCs w:val="28"/>
          <w:lang w:val="en-US"/>
        </w:rPr>
      </w:pPr>
      <w:r w:rsidRPr="00B52D4F">
        <w:rPr>
          <w:rFonts w:ascii="Times New Roman" w:hAnsi="Times New Roman" w:cs="Times New Roman"/>
          <w:sz w:val="28"/>
          <w:szCs w:val="28"/>
          <w:lang w:val="en-US"/>
        </w:rPr>
        <w:t xml:space="preserve">public static </w:t>
      </w:r>
      <w:proofErr w:type="spellStart"/>
      <w:r w:rsidRPr="00B52D4F">
        <w:rPr>
          <w:rFonts w:ascii="Times New Roman" w:hAnsi="Times New Roman" w:cs="Times New Roman"/>
          <w:sz w:val="28"/>
          <w:szCs w:val="28"/>
          <w:lang w:val="en-US"/>
        </w:rPr>
        <w:t>int</w:t>
      </w:r>
      <w:proofErr w:type="spellEnd"/>
      <w:r w:rsidRPr="00B52D4F">
        <w:rPr>
          <w:rFonts w:ascii="Times New Roman" w:hAnsi="Times New Roman" w:cs="Times New Roman"/>
          <w:sz w:val="28"/>
          <w:szCs w:val="28"/>
          <w:lang w:val="en-US"/>
        </w:rPr>
        <w:t xml:space="preserve"> </w:t>
      </w:r>
      <w:proofErr w:type="spellStart"/>
      <w:r w:rsidRPr="00B52D4F">
        <w:rPr>
          <w:rFonts w:ascii="Times New Roman" w:hAnsi="Times New Roman" w:cs="Times New Roman"/>
          <w:sz w:val="28"/>
          <w:szCs w:val="28"/>
          <w:lang w:val="en-US"/>
        </w:rPr>
        <w:t>countOfFoxes</w:t>
      </w:r>
      <w:proofErr w:type="spellEnd"/>
      <w:r w:rsidRPr="00B52D4F">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количество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всех</w:t>
      </w:r>
      <w:proofErr w:type="spellEnd"/>
      <w:r>
        <w:rPr>
          <w:rFonts w:ascii="Times New Roman" w:hAnsi="Times New Roman" w:cs="Times New Roman"/>
          <w:sz w:val="28"/>
          <w:szCs w:val="28"/>
        </w:rPr>
        <w:t xml:space="preserve"> лис</w:t>
      </w:r>
      <w:r w:rsidRPr="00B52D4F">
        <w:rPr>
          <w:rFonts w:ascii="Times New Roman" w:hAnsi="Times New Roman" w:cs="Times New Roman"/>
          <w:sz w:val="28"/>
          <w:szCs w:val="28"/>
          <w:lang w:val="en-US"/>
        </w:rPr>
        <w:t xml:space="preserve">; </w:t>
      </w:r>
    </w:p>
    <w:p w:rsidR="00B52D4F" w:rsidRPr="00B52D4F" w:rsidRDefault="00B52D4F" w:rsidP="00B52D4F">
      <w:pPr>
        <w:pStyle w:val="a4"/>
        <w:numPr>
          <w:ilvl w:val="0"/>
          <w:numId w:val="50"/>
        </w:numPr>
        <w:rPr>
          <w:rFonts w:ascii="Times New Roman" w:hAnsi="Times New Roman" w:cs="Times New Roman"/>
          <w:sz w:val="28"/>
          <w:szCs w:val="28"/>
          <w:lang w:val="en-US"/>
        </w:rPr>
      </w:pPr>
      <w:r w:rsidRPr="00B52D4F">
        <w:rPr>
          <w:rFonts w:ascii="Times New Roman" w:hAnsi="Times New Roman" w:cs="Times New Roman"/>
          <w:sz w:val="28"/>
          <w:szCs w:val="28"/>
          <w:lang w:val="en-US"/>
        </w:rPr>
        <w:t xml:space="preserve">public static </w:t>
      </w:r>
      <w:proofErr w:type="spellStart"/>
      <w:r w:rsidRPr="00B52D4F">
        <w:rPr>
          <w:rFonts w:ascii="Times New Roman" w:hAnsi="Times New Roman" w:cs="Times New Roman"/>
          <w:sz w:val="28"/>
          <w:szCs w:val="28"/>
          <w:lang w:val="en-US"/>
        </w:rPr>
        <w:t>GameState</w:t>
      </w:r>
      <w:proofErr w:type="spellEnd"/>
      <w:r w:rsidRPr="00B52D4F">
        <w:rPr>
          <w:rFonts w:ascii="Times New Roman" w:hAnsi="Times New Roman" w:cs="Times New Roman"/>
          <w:sz w:val="28"/>
          <w:szCs w:val="28"/>
          <w:lang w:val="en-US"/>
        </w:rPr>
        <w:t xml:space="preserve"> </w:t>
      </w:r>
      <w:proofErr w:type="spellStart"/>
      <w:r w:rsidRPr="00B52D4F">
        <w:rPr>
          <w:rFonts w:ascii="Times New Roman" w:hAnsi="Times New Roman" w:cs="Times New Roman"/>
          <w:sz w:val="28"/>
          <w:szCs w:val="28"/>
          <w:lang w:val="en-US"/>
        </w:rPr>
        <w:t>stateOfGame</w:t>
      </w:r>
      <w:proofErr w:type="spellEnd"/>
      <w:r>
        <w:rPr>
          <w:rFonts w:ascii="Times New Roman" w:hAnsi="Times New Roman" w:cs="Times New Roman"/>
          <w:sz w:val="28"/>
          <w:szCs w:val="28"/>
        </w:rPr>
        <w:t xml:space="preserve"> </w:t>
      </w:r>
      <w:r w:rsidR="0030624E">
        <w:rPr>
          <w:rFonts w:ascii="Times New Roman" w:hAnsi="Times New Roman" w:cs="Times New Roman"/>
          <w:sz w:val="28"/>
          <w:szCs w:val="28"/>
        </w:rPr>
        <w:t>–</w:t>
      </w:r>
      <w:r>
        <w:rPr>
          <w:rFonts w:ascii="Times New Roman" w:hAnsi="Times New Roman" w:cs="Times New Roman"/>
          <w:sz w:val="28"/>
          <w:szCs w:val="28"/>
        </w:rPr>
        <w:t xml:space="preserve"> </w:t>
      </w:r>
      <w:r w:rsidR="0030624E">
        <w:rPr>
          <w:rFonts w:ascii="Times New Roman" w:hAnsi="Times New Roman" w:cs="Times New Roman"/>
          <w:sz w:val="28"/>
          <w:szCs w:val="28"/>
          <w:lang w:val="ru-RU"/>
        </w:rPr>
        <w:t>состояние</w:t>
      </w:r>
      <w:r w:rsidR="0030624E" w:rsidRPr="0030624E">
        <w:rPr>
          <w:rFonts w:ascii="Times New Roman" w:hAnsi="Times New Roman" w:cs="Times New Roman"/>
          <w:sz w:val="28"/>
          <w:szCs w:val="28"/>
          <w:lang w:val="en-US"/>
        </w:rPr>
        <w:t xml:space="preserve"> </w:t>
      </w:r>
      <w:r w:rsidR="0030624E">
        <w:rPr>
          <w:rFonts w:ascii="Times New Roman" w:hAnsi="Times New Roman" w:cs="Times New Roman"/>
          <w:sz w:val="28"/>
          <w:szCs w:val="28"/>
          <w:lang w:val="ru-RU"/>
        </w:rPr>
        <w:t>игры</w:t>
      </w:r>
      <w:r w:rsidR="0030624E" w:rsidRPr="0030624E">
        <w:rPr>
          <w:rFonts w:ascii="Times New Roman" w:hAnsi="Times New Roman" w:cs="Times New Roman"/>
          <w:sz w:val="28"/>
          <w:szCs w:val="28"/>
          <w:lang w:val="en-US"/>
        </w:rPr>
        <w:t xml:space="preserve"> </w:t>
      </w:r>
      <w:r w:rsidRPr="00B52D4F">
        <w:rPr>
          <w:rFonts w:ascii="Times New Roman" w:hAnsi="Times New Roman" w:cs="Times New Roman"/>
          <w:sz w:val="28"/>
          <w:szCs w:val="28"/>
          <w:lang w:val="en-US"/>
        </w:rPr>
        <w:t xml:space="preserve">; </w:t>
      </w:r>
    </w:p>
    <w:p w:rsidR="00B52D4F" w:rsidRPr="00B52D4F" w:rsidDel="0028784D" w:rsidRDefault="00B52D4F" w:rsidP="00B52D4F">
      <w:pPr>
        <w:rPr>
          <w:del w:id="198" w:author="Gena" w:date="2017-01-19T16:59:00Z"/>
          <w:rFonts w:ascii="Times New Roman" w:hAnsi="Times New Roman" w:cs="Times New Roman"/>
          <w:sz w:val="28"/>
          <w:szCs w:val="28"/>
          <w:lang w:val="en-US"/>
          <w:rPrChange w:id="199" w:author="Gena" w:date="2017-01-19T17:10:00Z">
            <w:rPr>
              <w:del w:id="200" w:author="Gena" w:date="2017-01-19T16:59:00Z"/>
              <w:lang w:val="ru-RU"/>
            </w:rPr>
          </w:rPrChange>
        </w:rPr>
      </w:pPr>
      <w:r w:rsidRPr="00B52D4F">
        <w:rPr>
          <w:rFonts w:ascii="Times New Roman" w:hAnsi="Times New Roman" w:cs="Times New Roman"/>
          <w:sz w:val="28"/>
          <w:szCs w:val="28"/>
          <w:lang w:val="en-US"/>
        </w:rPr>
        <w:t xml:space="preserve">public static </w:t>
      </w:r>
      <w:proofErr w:type="spellStart"/>
      <w:r w:rsidRPr="00B52D4F">
        <w:rPr>
          <w:rFonts w:ascii="Times New Roman" w:hAnsi="Times New Roman" w:cs="Times New Roman"/>
          <w:sz w:val="28"/>
          <w:szCs w:val="28"/>
          <w:lang w:val="en-US"/>
        </w:rPr>
        <w:t>int</w:t>
      </w:r>
      <w:proofErr w:type="spellEnd"/>
      <w:r w:rsidRPr="00B52D4F">
        <w:rPr>
          <w:rFonts w:ascii="Times New Roman" w:hAnsi="Times New Roman" w:cs="Times New Roman"/>
          <w:sz w:val="28"/>
          <w:szCs w:val="28"/>
          <w:lang w:val="en-US"/>
        </w:rPr>
        <w:t xml:space="preserve"> start</w:t>
      </w:r>
      <w:r w:rsidR="0030624E">
        <w:rPr>
          <w:rFonts w:ascii="Times New Roman" w:hAnsi="Times New Roman" w:cs="Times New Roman"/>
          <w:sz w:val="28"/>
          <w:szCs w:val="28"/>
          <w:lang w:val="ru-RU"/>
        </w:rPr>
        <w:t xml:space="preserve"> – начало отсчета времени</w:t>
      </w:r>
      <w:r w:rsidRPr="00B52D4F">
        <w:rPr>
          <w:rFonts w:ascii="Times New Roman" w:hAnsi="Times New Roman" w:cs="Times New Roman"/>
          <w:sz w:val="28"/>
          <w:szCs w:val="28"/>
          <w:lang w:val="en-US"/>
        </w:rPr>
        <w:t>;</w:t>
      </w:r>
    </w:p>
    <w:p w:rsidR="00B52D4F" w:rsidRPr="00B52D4F" w:rsidRDefault="00B52D4F" w:rsidP="00B52D4F">
      <w:pPr>
        <w:pStyle w:val="a4"/>
        <w:numPr>
          <w:ilvl w:val="0"/>
          <w:numId w:val="50"/>
        </w:numPr>
        <w:rPr>
          <w:rFonts w:ascii="Times New Roman" w:hAnsi="Times New Roman" w:cs="Times New Roman"/>
          <w:sz w:val="28"/>
          <w:szCs w:val="28"/>
          <w:lang w:val="en-US"/>
        </w:rPr>
      </w:pPr>
    </w:p>
    <w:p w:rsidR="00B52D4F" w:rsidRPr="00B52D4F" w:rsidRDefault="00B52D4F" w:rsidP="00B52D4F">
      <w:pPr>
        <w:pStyle w:val="a4"/>
        <w:numPr>
          <w:ilvl w:val="0"/>
          <w:numId w:val="50"/>
        </w:numPr>
        <w:rPr>
          <w:rFonts w:ascii="Times New Roman" w:hAnsi="Times New Roman" w:cs="Times New Roman"/>
          <w:sz w:val="28"/>
          <w:szCs w:val="28"/>
          <w:lang w:val="en-US"/>
        </w:rPr>
      </w:pPr>
      <w:r w:rsidRPr="00B52D4F">
        <w:rPr>
          <w:rFonts w:ascii="Times New Roman" w:hAnsi="Times New Roman" w:cs="Times New Roman"/>
          <w:sz w:val="28"/>
          <w:szCs w:val="28"/>
          <w:lang w:val="en-US"/>
        </w:rPr>
        <w:t>publi</w:t>
      </w:r>
      <w:r w:rsidR="0030624E">
        <w:rPr>
          <w:rFonts w:ascii="Times New Roman" w:hAnsi="Times New Roman" w:cs="Times New Roman"/>
          <w:sz w:val="28"/>
          <w:szCs w:val="28"/>
          <w:lang w:val="en-US"/>
        </w:rPr>
        <w:t xml:space="preserve">c static bool </w:t>
      </w:r>
      <w:proofErr w:type="spellStart"/>
      <w:r w:rsidR="0030624E">
        <w:rPr>
          <w:rFonts w:ascii="Times New Roman" w:hAnsi="Times New Roman" w:cs="Times New Roman"/>
          <w:sz w:val="28"/>
          <w:szCs w:val="28"/>
          <w:lang w:val="en-US"/>
        </w:rPr>
        <w:t>showPeleng</w:t>
      </w:r>
      <w:proofErr w:type="spellEnd"/>
      <w:r w:rsidR="0030624E">
        <w:rPr>
          <w:rFonts w:ascii="Times New Roman" w:hAnsi="Times New Roman" w:cs="Times New Roman"/>
          <w:sz w:val="28"/>
          <w:szCs w:val="28"/>
          <w:lang w:val="en-US"/>
        </w:rPr>
        <w:t xml:space="preserve"> – </w:t>
      </w:r>
      <w:proofErr w:type="spellStart"/>
      <w:r w:rsidR="0030624E">
        <w:rPr>
          <w:rFonts w:ascii="Times New Roman" w:hAnsi="Times New Roman" w:cs="Times New Roman"/>
          <w:sz w:val="28"/>
          <w:szCs w:val="28"/>
          <w:lang w:val="en-US"/>
        </w:rPr>
        <w:t>показывать</w:t>
      </w:r>
      <w:proofErr w:type="spellEnd"/>
      <w:r w:rsidR="0030624E">
        <w:rPr>
          <w:rFonts w:ascii="Times New Roman" w:hAnsi="Times New Roman" w:cs="Times New Roman"/>
          <w:sz w:val="28"/>
          <w:szCs w:val="28"/>
          <w:lang w:val="en-US"/>
        </w:rPr>
        <w:t xml:space="preserve"> </w:t>
      </w:r>
      <w:r w:rsidR="0030624E">
        <w:rPr>
          <w:rFonts w:ascii="Times New Roman" w:hAnsi="Times New Roman" w:cs="Times New Roman"/>
          <w:sz w:val="28"/>
          <w:szCs w:val="28"/>
          <w:lang w:val="ru-RU"/>
        </w:rPr>
        <w:t>пеленг или нет</w:t>
      </w:r>
      <w:r w:rsidRPr="00B52D4F">
        <w:rPr>
          <w:rFonts w:ascii="Times New Roman" w:hAnsi="Times New Roman" w:cs="Times New Roman"/>
          <w:sz w:val="28"/>
          <w:szCs w:val="28"/>
          <w:lang w:val="en-US"/>
        </w:rPr>
        <w:t>;</w:t>
      </w:r>
    </w:p>
    <w:p w:rsidR="00B52D4F" w:rsidRPr="00B52D4F" w:rsidRDefault="00B52D4F" w:rsidP="00B52D4F">
      <w:pPr>
        <w:pStyle w:val="a4"/>
        <w:numPr>
          <w:ilvl w:val="0"/>
          <w:numId w:val="50"/>
        </w:numPr>
        <w:rPr>
          <w:rFonts w:ascii="Times New Roman" w:hAnsi="Times New Roman" w:cs="Times New Roman"/>
          <w:sz w:val="28"/>
          <w:szCs w:val="28"/>
          <w:lang w:val="en-US"/>
        </w:rPr>
      </w:pPr>
      <w:r w:rsidRPr="00B52D4F">
        <w:rPr>
          <w:rFonts w:ascii="Times New Roman" w:hAnsi="Times New Roman" w:cs="Times New Roman"/>
          <w:sz w:val="28"/>
          <w:szCs w:val="28"/>
          <w:lang w:val="en-US"/>
        </w:rPr>
        <w:t>p</w:t>
      </w:r>
      <w:r w:rsidR="0030624E">
        <w:rPr>
          <w:rFonts w:ascii="Times New Roman" w:hAnsi="Times New Roman" w:cs="Times New Roman"/>
          <w:sz w:val="28"/>
          <w:szCs w:val="28"/>
          <w:lang w:val="en-US"/>
        </w:rPr>
        <w:t xml:space="preserve">ublic static </w:t>
      </w:r>
      <w:proofErr w:type="spellStart"/>
      <w:r w:rsidR="0030624E">
        <w:rPr>
          <w:rFonts w:ascii="Times New Roman" w:hAnsi="Times New Roman" w:cs="Times New Roman"/>
          <w:sz w:val="28"/>
          <w:szCs w:val="28"/>
          <w:lang w:val="en-US"/>
        </w:rPr>
        <w:t>int</w:t>
      </w:r>
      <w:proofErr w:type="spellEnd"/>
      <w:r w:rsidR="0030624E">
        <w:rPr>
          <w:rFonts w:ascii="Times New Roman" w:hAnsi="Times New Roman" w:cs="Times New Roman"/>
          <w:sz w:val="28"/>
          <w:szCs w:val="28"/>
          <w:lang w:val="en-US"/>
        </w:rPr>
        <w:t xml:space="preserve"> </w:t>
      </w:r>
      <w:proofErr w:type="spellStart"/>
      <w:r w:rsidR="0030624E">
        <w:rPr>
          <w:rFonts w:ascii="Times New Roman" w:hAnsi="Times New Roman" w:cs="Times New Roman"/>
          <w:sz w:val="28"/>
          <w:szCs w:val="28"/>
          <w:lang w:val="en-US"/>
        </w:rPr>
        <w:t>sizeOfTable</w:t>
      </w:r>
      <w:proofErr w:type="spellEnd"/>
      <w:r w:rsidR="0030624E" w:rsidRPr="0030624E">
        <w:rPr>
          <w:rFonts w:ascii="Times New Roman" w:hAnsi="Times New Roman" w:cs="Times New Roman"/>
          <w:sz w:val="28"/>
          <w:szCs w:val="28"/>
          <w:lang w:val="en-US"/>
        </w:rPr>
        <w:t xml:space="preserve"> – </w:t>
      </w:r>
      <w:r w:rsidR="0030624E">
        <w:rPr>
          <w:rFonts w:ascii="Times New Roman" w:hAnsi="Times New Roman" w:cs="Times New Roman"/>
          <w:sz w:val="28"/>
          <w:szCs w:val="28"/>
          <w:lang w:val="ru-RU"/>
        </w:rPr>
        <w:t>размер</w:t>
      </w:r>
      <w:r w:rsidR="0030624E" w:rsidRPr="0030624E">
        <w:rPr>
          <w:rFonts w:ascii="Times New Roman" w:hAnsi="Times New Roman" w:cs="Times New Roman"/>
          <w:sz w:val="28"/>
          <w:szCs w:val="28"/>
          <w:lang w:val="en-US"/>
        </w:rPr>
        <w:t xml:space="preserve"> </w:t>
      </w:r>
      <w:r w:rsidR="0030624E">
        <w:rPr>
          <w:rFonts w:ascii="Times New Roman" w:hAnsi="Times New Roman" w:cs="Times New Roman"/>
          <w:sz w:val="28"/>
          <w:szCs w:val="28"/>
          <w:lang w:val="ru-RU"/>
        </w:rPr>
        <w:t>поля</w:t>
      </w:r>
      <w:r w:rsidR="0030624E">
        <w:rPr>
          <w:rFonts w:ascii="Times New Roman" w:hAnsi="Times New Roman" w:cs="Times New Roman"/>
          <w:sz w:val="28"/>
          <w:szCs w:val="28"/>
          <w:lang w:val="en-US"/>
        </w:rPr>
        <w:t xml:space="preserve">; </w:t>
      </w:r>
      <w:r w:rsidRPr="00B52D4F">
        <w:rPr>
          <w:rFonts w:ascii="Times New Roman" w:hAnsi="Times New Roman" w:cs="Times New Roman"/>
          <w:sz w:val="28"/>
          <w:szCs w:val="28"/>
          <w:lang w:val="en-US"/>
        </w:rPr>
        <w:t xml:space="preserve"> </w:t>
      </w:r>
    </w:p>
    <w:p w:rsidR="00B52D4F" w:rsidRPr="00B52D4F" w:rsidRDefault="00B52D4F" w:rsidP="00B52D4F">
      <w:pPr>
        <w:pStyle w:val="a4"/>
        <w:numPr>
          <w:ilvl w:val="0"/>
          <w:numId w:val="50"/>
        </w:numPr>
        <w:rPr>
          <w:rFonts w:ascii="Times New Roman" w:hAnsi="Times New Roman" w:cs="Times New Roman"/>
          <w:sz w:val="28"/>
          <w:szCs w:val="28"/>
          <w:lang w:val="en-US"/>
        </w:rPr>
      </w:pPr>
      <w:r w:rsidRPr="00B52D4F">
        <w:rPr>
          <w:rFonts w:ascii="Times New Roman" w:hAnsi="Times New Roman" w:cs="Times New Roman"/>
          <w:sz w:val="28"/>
          <w:szCs w:val="28"/>
          <w:lang w:val="en-US"/>
        </w:rPr>
        <w:t xml:space="preserve">public </w:t>
      </w:r>
      <w:proofErr w:type="spellStart"/>
      <w:r w:rsidRPr="00B52D4F">
        <w:rPr>
          <w:rFonts w:ascii="Times New Roman" w:hAnsi="Times New Roman" w:cs="Times New Roman"/>
          <w:sz w:val="28"/>
          <w:szCs w:val="28"/>
          <w:lang w:val="en-US"/>
        </w:rPr>
        <w:t>const</w:t>
      </w:r>
      <w:proofErr w:type="spellEnd"/>
      <w:r w:rsidRPr="00B52D4F">
        <w:rPr>
          <w:rFonts w:ascii="Times New Roman" w:hAnsi="Times New Roman" w:cs="Times New Roman"/>
          <w:sz w:val="28"/>
          <w:szCs w:val="28"/>
          <w:lang w:val="en-US"/>
        </w:rPr>
        <w:t xml:space="preserve"> </w:t>
      </w:r>
      <w:proofErr w:type="spellStart"/>
      <w:r w:rsidRPr="00B52D4F">
        <w:rPr>
          <w:rFonts w:ascii="Times New Roman" w:hAnsi="Times New Roman" w:cs="Times New Roman"/>
          <w:sz w:val="28"/>
          <w:szCs w:val="28"/>
          <w:lang w:val="en-US"/>
        </w:rPr>
        <w:t>int</w:t>
      </w:r>
      <w:proofErr w:type="spellEnd"/>
      <w:r w:rsidRPr="00B52D4F">
        <w:rPr>
          <w:rFonts w:ascii="Times New Roman" w:hAnsi="Times New Roman" w:cs="Times New Roman"/>
          <w:sz w:val="28"/>
          <w:szCs w:val="28"/>
          <w:lang w:val="en-US"/>
        </w:rPr>
        <w:t xml:space="preserve"> </w:t>
      </w:r>
      <w:proofErr w:type="spellStart"/>
      <w:r w:rsidRPr="00B52D4F">
        <w:rPr>
          <w:rFonts w:ascii="Times New Roman" w:hAnsi="Times New Roman" w:cs="Times New Roman"/>
          <w:sz w:val="28"/>
          <w:szCs w:val="28"/>
          <w:lang w:val="en-US"/>
        </w:rPr>
        <w:t>minSizeTable</w:t>
      </w:r>
      <w:proofErr w:type="spellEnd"/>
      <w:r w:rsidRPr="00B52D4F">
        <w:rPr>
          <w:rFonts w:ascii="Times New Roman" w:hAnsi="Times New Roman" w:cs="Times New Roman"/>
          <w:sz w:val="28"/>
          <w:szCs w:val="28"/>
          <w:lang w:val="en-US"/>
        </w:rPr>
        <w:t xml:space="preserve"> = 2</w:t>
      </w:r>
      <w:r w:rsidR="0030624E" w:rsidRPr="0030624E">
        <w:rPr>
          <w:rFonts w:ascii="Times New Roman" w:hAnsi="Times New Roman" w:cs="Times New Roman"/>
          <w:sz w:val="28"/>
          <w:szCs w:val="28"/>
          <w:lang w:val="en-US"/>
        </w:rPr>
        <w:t xml:space="preserve"> – </w:t>
      </w:r>
      <w:r w:rsidR="0030624E">
        <w:rPr>
          <w:rFonts w:ascii="Times New Roman" w:hAnsi="Times New Roman" w:cs="Times New Roman"/>
          <w:sz w:val="28"/>
          <w:szCs w:val="28"/>
          <w:lang w:val="ru-RU"/>
        </w:rPr>
        <w:t>минимальный</w:t>
      </w:r>
      <w:r w:rsidR="0030624E" w:rsidRPr="0030624E">
        <w:rPr>
          <w:rFonts w:ascii="Times New Roman" w:hAnsi="Times New Roman" w:cs="Times New Roman"/>
          <w:sz w:val="28"/>
          <w:szCs w:val="28"/>
          <w:lang w:val="en-US"/>
        </w:rPr>
        <w:t xml:space="preserve"> </w:t>
      </w:r>
      <w:r w:rsidR="0030624E">
        <w:rPr>
          <w:rFonts w:ascii="Times New Roman" w:hAnsi="Times New Roman" w:cs="Times New Roman"/>
          <w:sz w:val="28"/>
          <w:szCs w:val="28"/>
          <w:lang w:val="ru-RU"/>
        </w:rPr>
        <w:t>размер</w:t>
      </w:r>
      <w:r w:rsidR="0030624E" w:rsidRPr="0030624E">
        <w:rPr>
          <w:rFonts w:ascii="Times New Roman" w:hAnsi="Times New Roman" w:cs="Times New Roman"/>
          <w:sz w:val="28"/>
          <w:szCs w:val="28"/>
          <w:lang w:val="en-US"/>
        </w:rPr>
        <w:t xml:space="preserve"> </w:t>
      </w:r>
      <w:r w:rsidR="0030624E">
        <w:rPr>
          <w:rFonts w:ascii="Times New Roman" w:hAnsi="Times New Roman" w:cs="Times New Roman"/>
          <w:sz w:val="28"/>
          <w:szCs w:val="28"/>
          <w:lang w:val="ru-RU"/>
        </w:rPr>
        <w:t>поля</w:t>
      </w:r>
      <w:r w:rsidRPr="00B52D4F">
        <w:rPr>
          <w:rFonts w:ascii="Times New Roman" w:hAnsi="Times New Roman" w:cs="Times New Roman"/>
          <w:sz w:val="28"/>
          <w:szCs w:val="28"/>
          <w:lang w:val="en-US"/>
        </w:rPr>
        <w:t>;</w:t>
      </w:r>
    </w:p>
    <w:p w:rsidR="00B52D4F" w:rsidRPr="00B52D4F" w:rsidRDefault="00B52D4F" w:rsidP="00B52D4F">
      <w:pPr>
        <w:pStyle w:val="a4"/>
        <w:numPr>
          <w:ilvl w:val="0"/>
          <w:numId w:val="50"/>
        </w:numPr>
        <w:rPr>
          <w:rFonts w:ascii="Times New Roman" w:hAnsi="Times New Roman" w:cs="Times New Roman"/>
          <w:sz w:val="28"/>
          <w:szCs w:val="28"/>
          <w:lang w:val="en-US"/>
        </w:rPr>
      </w:pPr>
      <w:r w:rsidRPr="00B52D4F">
        <w:rPr>
          <w:rFonts w:ascii="Times New Roman" w:hAnsi="Times New Roman" w:cs="Times New Roman"/>
          <w:sz w:val="28"/>
          <w:szCs w:val="28"/>
          <w:lang w:val="en-US"/>
        </w:rPr>
        <w:t xml:space="preserve">public </w:t>
      </w:r>
      <w:proofErr w:type="spellStart"/>
      <w:r w:rsidRPr="00B52D4F">
        <w:rPr>
          <w:rFonts w:ascii="Times New Roman" w:hAnsi="Times New Roman" w:cs="Times New Roman"/>
          <w:sz w:val="28"/>
          <w:szCs w:val="28"/>
          <w:lang w:val="en-US"/>
        </w:rPr>
        <w:t>const</w:t>
      </w:r>
      <w:proofErr w:type="spellEnd"/>
      <w:r w:rsidRPr="00B52D4F">
        <w:rPr>
          <w:rFonts w:ascii="Times New Roman" w:hAnsi="Times New Roman" w:cs="Times New Roman"/>
          <w:sz w:val="28"/>
          <w:szCs w:val="28"/>
          <w:lang w:val="en-US"/>
        </w:rPr>
        <w:t xml:space="preserve"> </w:t>
      </w:r>
      <w:proofErr w:type="spellStart"/>
      <w:r w:rsidRPr="00B52D4F">
        <w:rPr>
          <w:rFonts w:ascii="Times New Roman" w:hAnsi="Times New Roman" w:cs="Times New Roman"/>
          <w:sz w:val="28"/>
          <w:szCs w:val="28"/>
          <w:lang w:val="en-US"/>
        </w:rPr>
        <w:t>int</w:t>
      </w:r>
      <w:proofErr w:type="spellEnd"/>
      <w:r w:rsidRPr="00B52D4F">
        <w:rPr>
          <w:rFonts w:ascii="Times New Roman" w:hAnsi="Times New Roman" w:cs="Times New Roman"/>
          <w:sz w:val="28"/>
          <w:szCs w:val="28"/>
          <w:lang w:val="en-US"/>
        </w:rPr>
        <w:t xml:space="preserve"> </w:t>
      </w:r>
      <w:proofErr w:type="spellStart"/>
      <w:r w:rsidRPr="00B52D4F">
        <w:rPr>
          <w:rFonts w:ascii="Times New Roman" w:hAnsi="Times New Roman" w:cs="Times New Roman"/>
          <w:sz w:val="28"/>
          <w:szCs w:val="28"/>
          <w:lang w:val="en-US"/>
        </w:rPr>
        <w:t>maxSizeTable</w:t>
      </w:r>
      <w:proofErr w:type="spellEnd"/>
      <w:r w:rsidRPr="00B52D4F">
        <w:rPr>
          <w:rFonts w:ascii="Times New Roman" w:hAnsi="Times New Roman" w:cs="Times New Roman"/>
          <w:sz w:val="28"/>
          <w:szCs w:val="28"/>
          <w:lang w:val="en-US"/>
        </w:rPr>
        <w:t xml:space="preserve"> = 10</w:t>
      </w:r>
      <w:r w:rsidR="0030624E">
        <w:rPr>
          <w:rFonts w:ascii="Times New Roman" w:hAnsi="Times New Roman" w:cs="Times New Roman"/>
          <w:sz w:val="28"/>
          <w:szCs w:val="28"/>
          <w:lang w:val="ru-RU"/>
        </w:rPr>
        <w:t xml:space="preserve"> – максимальный размер поля</w:t>
      </w:r>
      <w:r w:rsidRPr="00B52D4F">
        <w:rPr>
          <w:rFonts w:ascii="Times New Roman" w:hAnsi="Times New Roman" w:cs="Times New Roman"/>
          <w:sz w:val="28"/>
          <w:szCs w:val="28"/>
          <w:lang w:val="en-US"/>
        </w:rPr>
        <w:t>;</w:t>
      </w:r>
    </w:p>
    <w:p w:rsidR="00B52D4F" w:rsidRPr="00B52D4F" w:rsidRDefault="00B52D4F" w:rsidP="0032642F">
      <w:pPr>
        <w:pStyle w:val="a4"/>
        <w:numPr>
          <w:ilvl w:val="0"/>
          <w:numId w:val="50"/>
        </w:numPr>
        <w:rPr>
          <w:rFonts w:ascii="Times New Roman" w:hAnsi="Times New Roman" w:cs="Times New Roman"/>
          <w:sz w:val="28"/>
          <w:szCs w:val="28"/>
          <w:lang w:val="en-US"/>
        </w:rPr>
      </w:pPr>
      <w:r w:rsidRPr="00B52D4F">
        <w:rPr>
          <w:rFonts w:ascii="Times New Roman" w:hAnsi="Times New Roman" w:cs="Times New Roman"/>
          <w:sz w:val="28"/>
          <w:szCs w:val="28"/>
          <w:lang w:val="en-US"/>
        </w:rPr>
        <w:t xml:space="preserve">public </w:t>
      </w:r>
      <w:proofErr w:type="spellStart"/>
      <w:r w:rsidRPr="00B52D4F">
        <w:rPr>
          <w:rFonts w:ascii="Times New Roman" w:hAnsi="Times New Roman" w:cs="Times New Roman"/>
          <w:sz w:val="28"/>
          <w:szCs w:val="28"/>
          <w:lang w:val="en-US"/>
        </w:rPr>
        <w:t>const</w:t>
      </w:r>
      <w:proofErr w:type="spellEnd"/>
      <w:r w:rsidRPr="00B52D4F">
        <w:rPr>
          <w:rFonts w:ascii="Times New Roman" w:hAnsi="Times New Roman" w:cs="Times New Roman"/>
          <w:sz w:val="28"/>
          <w:szCs w:val="28"/>
          <w:lang w:val="en-US"/>
        </w:rPr>
        <w:t xml:space="preserve"> </w:t>
      </w:r>
      <w:proofErr w:type="spellStart"/>
      <w:r w:rsidRPr="00B52D4F">
        <w:rPr>
          <w:rFonts w:ascii="Times New Roman" w:hAnsi="Times New Roman" w:cs="Times New Roman"/>
          <w:sz w:val="28"/>
          <w:szCs w:val="28"/>
          <w:lang w:val="en-US"/>
        </w:rPr>
        <w:t>int</w:t>
      </w:r>
      <w:proofErr w:type="spellEnd"/>
      <w:r w:rsidRPr="00B52D4F">
        <w:rPr>
          <w:rFonts w:ascii="Times New Roman" w:hAnsi="Times New Roman" w:cs="Times New Roman"/>
          <w:sz w:val="28"/>
          <w:szCs w:val="28"/>
          <w:lang w:val="en-US"/>
        </w:rPr>
        <w:t xml:space="preserve"> </w:t>
      </w:r>
      <w:proofErr w:type="spellStart"/>
      <w:r w:rsidRPr="00B52D4F">
        <w:rPr>
          <w:rFonts w:ascii="Times New Roman" w:hAnsi="Times New Roman" w:cs="Times New Roman"/>
          <w:sz w:val="28"/>
          <w:szCs w:val="28"/>
          <w:lang w:val="en-US"/>
        </w:rPr>
        <w:t>minCountOfFoxs</w:t>
      </w:r>
      <w:proofErr w:type="spellEnd"/>
      <w:r w:rsidRPr="00B52D4F">
        <w:rPr>
          <w:rFonts w:ascii="Times New Roman" w:hAnsi="Times New Roman" w:cs="Times New Roman"/>
          <w:sz w:val="28"/>
          <w:szCs w:val="28"/>
          <w:lang w:val="en-US"/>
        </w:rPr>
        <w:t xml:space="preserve"> = 2</w:t>
      </w:r>
      <w:r w:rsidR="0030624E">
        <w:rPr>
          <w:rFonts w:ascii="Times New Roman" w:hAnsi="Times New Roman" w:cs="Times New Roman"/>
          <w:sz w:val="28"/>
          <w:szCs w:val="28"/>
          <w:lang w:val="ru-RU"/>
        </w:rPr>
        <w:t xml:space="preserve"> – минимальное количество лис</w:t>
      </w:r>
      <w:r w:rsidRPr="00B52D4F">
        <w:rPr>
          <w:rFonts w:ascii="Times New Roman" w:hAnsi="Times New Roman" w:cs="Times New Roman"/>
          <w:sz w:val="28"/>
          <w:szCs w:val="28"/>
          <w:lang w:val="en-US"/>
        </w:rPr>
        <w:t>;</w:t>
      </w:r>
    </w:p>
    <w:p w:rsidR="0032642F" w:rsidRDefault="0032642F" w:rsidP="0032642F">
      <w:pPr>
        <w:rPr>
          <w:rFonts w:ascii="Times New Roman" w:hAnsi="Times New Roman" w:cs="Times New Roman"/>
          <w:sz w:val="28"/>
          <w:szCs w:val="28"/>
          <w:lang w:val="en-US"/>
        </w:rPr>
      </w:pPr>
      <w:r w:rsidRPr="00242CCD">
        <w:rPr>
          <w:rFonts w:ascii="Times New Roman" w:hAnsi="Times New Roman" w:cs="Times New Roman"/>
          <w:sz w:val="28"/>
          <w:szCs w:val="28"/>
          <w:u w:val="single"/>
          <w:lang w:val="ru-RU"/>
          <w:rPrChange w:id="201" w:author="Gena" w:date="2017-01-19T17:10:00Z">
            <w:rPr>
              <w:u w:val="single"/>
              <w:lang w:val="ru-RU"/>
            </w:rPr>
          </w:rPrChange>
        </w:rPr>
        <w:t>Методы</w:t>
      </w:r>
      <w:r w:rsidRPr="007B038F">
        <w:rPr>
          <w:rFonts w:ascii="Times New Roman" w:hAnsi="Times New Roman" w:cs="Times New Roman"/>
          <w:sz w:val="28"/>
          <w:szCs w:val="28"/>
          <w:u w:val="single"/>
          <w:lang w:val="en-US"/>
          <w:rPrChange w:id="202" w:author="Gena" w:date="2017-01-19T17:10:00Z">
            <w:rPr>
              <w:u w:val="single"/>
              <w:lang w:val="en-US"/>
            </w:rPr>
          </w:rPrChange>
        </w:rPr>
        <w:t>:</w:t>
      </w:r>
      <w:r w:rsidRPr="007B038F">
        <w:rPr>
          <w:rFonts w:ascii="Times New Roman" w:hAnsi="Times New Roman" w:cs="Times New Roman"/>
          <w:b/>
          <w:sz w:val="28"/>
          <w:szCs w:val="28"/>
          <w:lang w:val="en-US"/>
          <w:rPrChange w:id="203" w:author="Gena" w:date="2017-01-19T17:10:00Z">
            <w:rPr>
              <w:b/>
              <w:lang w:val="en-US"/>
            </w:rPr>
          </w:rPrChange>
        </w:rPr>
        <w:t xml:space="preserve"> </w:t>
      </w:r>
      <w:proofErr w:type="spellStart"/>
      <w:r w:rsidR="0030624E" w:rsidRPr="0030624E">
        <w:rPr>
          <w:rFonts w:ascii="Times New Roman" w:hAnsi="Times New Roman" w:cs="Times New Roman"/>
          <w:sz w:val="28"/>
          <w:szCs w:val="28"/>
          <w:lang w:val="en-US"/>
        </w:rPr>
        <w:t>GameSetUp</w:t>
      </w:r>
      <w:proofErr w:type="spellEnd"/>
      <w:r w:rsidRPr="007B038F">
        <w:rPr>
          <w:rFonts w:ascii="Times New Roman" w:hAnsi="Times New Roman" w:cs="Times New Roman"/>
          <w:sz w:val="28"/>
          <w:szCs w:val="28"/>
          <w:lang w:val="en-US"/>
          <w:rPrChange w:id="204" w:author="Gena" w:date="2017-01-19T17:10:00Z">
            <w:rPr>
              <w:lang w:val="en-US"/>
            </w:rPr>
          </w:rPrChange>
        </w:rPr>
        <w:t>,</w:t>
      </w:r>
      <w:r w:rsidRPr="007B038F">
        <w:rPr>
          <w:rFonts w:ascii="Consolas" w:hAnsi="Consolas" w:cs="Consolas"/>
          <w:color w:val="000000"/>
          <w:sz w:val="19"/>
          <w:szCs w:val="19"/>
          <w:lang w:val="en-US"/>
        </w:rPr>
        <w:t xml:space="preserve"> </w:t>
      </w:r>
      <w:proofErr w:type="spellStart"/>
      <w:r w:rsidR="0030624E" w:rsidRPr="007B038F">
        <w:rPr>
          <w:rFonts w:ascii="Times New Roman" w:hAnsi="Times New Roman" w:cs="Times New Roman"/>
          <w:sz w:val="28"/>
          <w:szCs w:val="28"/>
          <w:lang w:val="en-US"/>
        </w:rPr>
        <w:t>RandomArray</w:t>
      </w:r>
      <w:proofErr w:type="spellEnd"/>
      <w:r w:rsidR="007B038F" w:rsidRPr="007B038F">
        <w:rPr>
          <w:rFonts w:ascii="Times New Roman" w:hAnsi="Times New Roman" w:cs="Times New Roman"/>
          <w:sz w:val="28"/>
          <w:szCs w:val="28"/>
          <w:lang w:val="en-US"/>
        </w:rPr>
        <w:t xml:space="preserve">, Game, </w:t>
      </w:r>
      <w:proofErr w:type="spellStart"/>
      <w:r w:rsidR="007B038F" w:rsidRPr="007B038F">
        <w:rPr>
          <w:rFonts w:ascii="Times New Roman" w:hAnsi="Times New Roman" w:cs="Times New Roman"/>
          <w:sz w:val="28"/>
          <w:szCs w:val="28"/>
          <w:lang w:val="en-US"/>
        </w:rPr>
        <w:t>GameExit</w:t>
      </w:r>
      <w:proofErr w:type="spellEnd"/>
      <w:r w:rsidR="007B038F">
        <w:rPr>
          <w:rFonts w:ascii="Times New Roman" w:hAnsi="Times New Roman" w:cs="Times New Roman"/>
          <w:sz w:val="28"/>
          <w:szCs w:val="28"/>
          <w:lang w:val="en-US"/>
        </w:rPr>
        <w:t xml:space="preserve">, </w:t>
      </w:r>
      <w:proofErr w:type="spellStart"/>
      <w:r w:rsidR="007B038F" w:rsidRPr="007B038F">
        <w:rPr>
          <w:rFonts w:ascii="Times New Roman" w:hAnsi="Times New Roman" w:cs="Times New Roman"/>
          <w:sz w:val="28"/>
          <w:szCs w:val="28"/>
          <w:lang w:val="en-US"/>
        </w:rPr>
        <w:t>GameWinMoveYesNo</w:t>
      </w:r>
      <w:proofErr w:type="spellEnd"/>
    </w:p>
    <w:p w:rsidR="008B1E5C" w:rsidRDefault="008B1E5C" w:rsidP="0032642F">
      <w:pPr>
        <w:rPr>
          <w:rFonts w:ascii="Times New Roman" w:hAnsi="Times New Roman" w:cs="Times New Roman"/>
          <w:sz w:val="28"/>
          <w:szCs w:val="28"/>
          <w:lang w:val="ru-RU"/>
        </w:rPr>
      </w:pPr>
      <w:r>
        <w:rPr>
          <w:rFonts w:ascii="Times New Roman" w:hAnsi="Times New Roman" w:cs="Times New Roman"/>
          <w:sz w:val="28"/>
          <w:szCs w:val="28"/>
          <w:lang w:val="ru-RU"/>
        </w:rPr>
        <w:t xml:space="preserve">Перечисление </w:t>
      </w:r>
      <w:proofErr w:type="spellStart"/>
      <w:r w:rsidRPr="008B1E5C">
        <w:rPr>
          <w:rFonts w:ascii="Times New Roman" w:hAnsi="Times New Roman" w:cs="Times New Roman"/>
          <w:sz w:val="28"/>
          <w:szCs w:val="28"/>
          <w:lang w:val="ru-RU"/>
        </w:rPr>
        <w:t>GameState</w:t>
      </w:r>
      <w:proofErr w:type="spellEnd"/>
      <w:r>
        <w:rPr>
          <w:rFonts w:ascii="Times New Roman" w:hAnsi="Times New Roman" w:cs="Times New Roman"/>
          <w:sz w:val="28"/>
          <w:szCs w:val="28"/>
          <w:lang w:val="ru-RU"/>
        </w:rPr>
        <w:t xml:space="preserve"> – состояние игры.</w:t>
      </w:r>
    </w:p>
    <w:p w:rsidR="008B1E5C" w:rsidRPr="008B1E5C" w:rsidRDefault="008B1E5C" w:rsidP="008B1E5C">
      <w:pPr>
        <w:pStyle w:val="a4"/>
        <w:numPr>
          <w:ilvl w:val="0"/>
          <w:numId w:val="51"/>
        </w:numPr>
        <w:rPr>
          <w:rFonts w:ascii="Times New Roman" w:hAnsi="Times New Roman" w:cs="Times New Roman"/>
          <w:sz w:val="28"/>
          <w:szCs w:val="28"/>
          <w:lang w:val="en-US"/>
        </w:rPr>
      </w:pPr>
      <w:proofErr w:type="spellStart"/>
      <w:r w:rsidRPr="008B1E5C">
        <w:rPr>
          <w:rFonts w:ascii="Times New Roman" w:hAnsi="Times New Roman" w:cs="Times New Roman"/>
          <w:sz w:val="28"/>
          <w:szCs w:val="28"/>
          <w:lang w:val="en-US"/>
        </w:rPr>
        <w:t>NoAction</w:t>
      </w:r>
      <w:proofErr w:type="spellEnd"/>
      <w:r>
        <w:rPr>
          <w:rFonts w:ascii="Times New Roman" w:hAnsi="Times New Roman" w:cs="Times New Roman"/>
          <w:sz w:val="28"/>
          <w:szCs w:val="28"/>
          <w:lang w:val="ru-RU"/>
        </w:rPr>
        <w:t xml:space="preserve"> – не происходит </w:t>
      </w:r>
      <w:proofErr w:type="spellStart"/>
      <w:r>
        <w:rPr>
          <w:rFonts w:ascii="Times New Roman" w:hAnsi="Times New Roman" w:cs="Times New Roman"/>
          <w:sz w:val="28"/>
          <w:szCs w:val="28"/>
          <w:lang w:val="ru-RU"/>
        </w:rPr>
        <w:t>дейсвия</w:t>
      </w:r>
      <w:proofErr w:type="spellEnd"/>
      <w:r w:rsidRPr="008B1E5C">
        <w:rPr>
          <w:rFonts w:ascii="Times New Roman" w:hAnsi="Times New Roman" w:cs="Times New Roman"/>
          <w:sz w:val="28"/>
          <w:szCs w:val="28"/>
          <w:lang w:val="en-US"/>
        </w:rPr>
        <w:t>,</w:t>
      </w:r>
    </w:p>
    <w:p w:rsidR="008B1E5C" w:rsidRPr="008B1E5C" w:rsidRDefault="008B1E5C" w:rsidP="008B1E5C">
      <w:pPr>
        <w:pStyle w:val="a4"/>
        <w:numPr>
          <w:ilvl w:val="0"/>
          <w:numId w:val="51"/>
        </w:numPr>
        <w:rPr>
          <w:rFonts w:ascii="Times New Roman" w:hAnsi="Times New Roman" w:cs="Times New Roman"/>
          <w:sz w:val="28"/>
          <w:szCs w:val="28"/>
          <w:lang w:val="en-US"/>
        </w:rPr>
      </w:pPr>
      <w:r w:rsidRPr="008B1E5C">
        <w:rPr>
          <w:rFonts w:ascii="Times New Roman" w:hAnsi="Times New Roman" w:cs="Times New Roman"/>
          <w:sz w:val="28"/>
          <w:szCs w:val="28"/>
          <w:lang w:val="en-US"/>
        </w:rPr>
        <w:t>Win</w:t>
      </w:r>
      <w:r>
        <w:rPr>
          <w:rFonts w:ascii="Times New Roman" w:hAnsi="Times New Roman" w:cs="Times New Roman"/>
          <w:sz w:val="28"/>
          <w:szCs w:val="28"/>
          <w:lang w:val="ru-RU"/>
        </w:rPr>
        <w:t xml:space="preserve"> – пользователь выиграл игру</w:t>
      </w:r>
      <w:r w:rsidRPr="008B1E5C">
        <w:rPr>
          <w:rFonts w:ascii="Times New Roman" w:hAnsi="Times New Roman" w:cs="Times New Roman"/>
          <w:sz w:val="28"/>
          <w:szCs w:val="28"/>
          <w:lang w:val="en-US"/>
        </w:rPr>
        <w:t>,</w:t>
      </w:r>
    </w:p>
    <w:p w:rsidR="008B1E5C" w:rsidRPr="008B1E5C" w:rsidRDefault="008B1E5C" w:rsidP="008B1E5C">
      <w:pPr>
        <w:pStyle w:val="a4"/>
        <w:numPr>
          <w:ilvl w:val="0"/>
          <w:numId w:val="51"/>
        </w:numPr>
        <w:rPr>
          <w:rFonts w:ascii="Times New Roman" w:hAnsi="Times New Roman" w:cs="Times New Roman"/>
          <w:sz w:val="28"/>
          <w:szCs w:val="28"/>
          <w:lang w:val="en-US"/>
        </w:rPr>
      </w:pPr>
      <w:r w:rsidRPr="008B1E5C">
        <w:rPr>
          <w:rFonts w:ascii="Times New Roman" w:hAnsi="Times New Roman" w:cs="Times New Roman"/>
          <w:sz w:val="28"/>
          <w:szCs w:val="28"/>
          <w:lang w:val="en-US"/>
        </w:rPr>
        <w:t>Lose</w:t>
      </w:r>
      <w:r>
        <w:rPr>
          <w:rFonts w:ascii="Times New Roman" w:hAnsi="Times New Roman" w:cs="Times New Roman"/>
          <w:sz w:val="28"/>
          <w:szCs w:val="28"/>
          <w:lang w:val="ru-RU"/>
        </w:rPr>
        <w:t xml:space="preserve"> – пользователь проиграл игру</w:t>
      </w:r>
      <w:r w:rsidRPr="008B1E5C">
        <w:rPr>
          <w:rFonts w:ascii="Times New Roman" w:hAnsi="Times New Roman" w:cs="Times New Roman"/>
          <w:sz w:val="28"/>
          <w:szCs w:val="28"/>
          <w:lang w:val="en-US"/>
        </w:rPr>
        <w:t>,</w:t>
      </w:r>
    </w:p>
    <w:p w:rsidR="008B1E5C" w:rsidRPr="008B1E5C" w:rsidRDefault="008B1E5C" w:rsidP="008B1E5C">
      <w:pPr>
        <w:pStyle w:val="a4"/>
        <w:numPr>
          <w:ilvl w:val="0"/>
          <w:numId w:val="51"/>
        </w:numPr>
        <w:rPr>
          <w:rFonts w:ascii="Times New Roman" w:hAnsi="Times New Roman" w:cs="Times New Roman"/>
          <w:sz w:val="28"/>
          <w:szCs w:val="28"/>
          <w:lang w:val="ru-RU"/>
        </w:rPr>
      </w:pPr>
      <w:r w:rsidRPr="008B1E5C">
        <w:rPr>
          <w:rFonts w:ascii="Times New Roman" w:hAnsi="Times New Roman" w:cs="Times New Roman"/>
          <w:sz w:val="28"/>
          <w:szCs w:val="28"/>
          <w:lang w:val="en-US"/>
        </w:rPr>
        <w:t>Hit</w:t>
      </w:r>
      <w:r>
        <w:rPr>
          <w:rFonts w:ascii="Times New Roman" w:hAnsi="Times New Roman" w:cs="Times New Roman"/>
          <w:sz w:val="28"/>
          <w:szCs w:val="28"/>
          <w:lang w:val="ru-RU"/>
        </w:rPr>
        <w:t xml:space="preserve"> – пользователь нашел лис в ячейке</w:t>
      </w:r>
      <w:r w:rsidRPr="008B1E5C">
        <w:rPr>
          <w:rFonts w:ascii="Times New Roman" w:hAnsi="Times New Roman" w:cs="Times New Roman"/>
          <w:sz w:val="28"/>
          <w:szCs w:val="28"/>
          <w:lang w:val="ru-RU"/>
        </w:rPr>
        <w:t>,</w:t>
      </w:r>
    </w:p>
    <w:p w:rsidR="008B1E5C" w:rsidRPr="008B1E5C" w:rsidRDefault="008B1E5C" w:rsidP="008B1E5C">
      <w:pPr>
        <w:pStyle w:val="a4"/>
        <w:numPr>
          <w:ilvl w:val="0"/>
          <w:numId w:val="51"/>
        </w:numPr>
        <w:rPr>
          <w:rFonts w:ascii="Times New Roman" w:hAnsi="Times New Roman" w:cs="Times New Roman"/>
          <w:sz w:val="28"/>
          <w:szCs w:val="28"/>
          <w:lang w:val="ru-RU"/>
        </w:rPr>
      </w:pPr>
      <w:r w:rsidRPr="008B1E5C">
        <w:rPr>
          <w:rFonts w:ascii="Times New Roman" w:hAnsi="Times New Roman" w:cs="Times New Roman"/>
          <w:sz w:val="28"/>
          <w:szCs w:val="28"/>
          <w:lang w:val="en-US"/>
        </w:rPr>
        <w:t>Miss</w:t>
      </w:r>
      <w:r>
        <w:rPr>
          <w:rFonts w:ascii="Times New Roman" w:hAnsi="Times New Roman" w:cs="Times New Roman"/>
          <w:sz w:val="28"/>
          <w:szCs w:val="28"/>
          <w:lang w:val="ru-RU"/>
        </w:rPr>
        <w:t xml:space="preserve"> – пользователь не нашел лис в ячейке</w:t>
      </w:r>
      <w:r w:rsidRPr="008B1E5C">
        <w:rPr>
          <w:rFonts w:ascii="Times New Roman" w:hAnsi="Times New Roman" w:cs="Times New Roman"/>
          <w:sz w:val="28"/>
          <w:szCs w:val="28"/>
          <w:lang w:val="ru-RU"/>
        </w:rPr>
        <w:t>,</w:t>
      </w:r>
    </w:p>
    <w:p w:rsidR="008B1E5C" w:rsidRPr="008B1E5C" w:rsidRDefault="008B1E5C" w:rsidP="008B1E5C">
      <w:pPr>
        <w:pStyle w:val="a4"/>
        <w:numPr>
          <w:ilvl w:val="0"/>
          <w:numId w:val="51"/>
        </w:numPr>
        <w:rPr>
          <w:rFonts w:ascii="Times New Roman" w:hAnsi="Times New Roman" w:cs="Times New Roman"/>
          <w:sz w:val="28"/>
          <w:szCs w:val="28"/>
          <w:lang w:val="ru-RU"/>
        </w:rPr>
      </w:pPr>
      <w:proofErr w:type="spellStart"/>
      <w:r w:rsidRPr="008B1E5C">
        <w:rPr>
          <w:rFonts w:ascii="Times New Roman" w:hAnsi="Times New Roman" w:cs="Times New Roman"/>
          <w:sz w:val="28"/>
          <w:szCs w:val="28"/>
          <w:lang w:val="ru-RU"/>
        </w:rPr>
        <w:t>HitFirstCell</w:t>
      </w:r>
      <w:proofErr w:type="spellEnd"/>
      <w:r>
        <w:rPr>
          <w:rFonts w:ascii="Times New Roman" w:hAnsi="Times New Roman" w:cs="Times New Roman"/>
          <w:sz w:val="28"/>
          <w:szCs w:val="28"/>
          <w:lang w:val="ru-RU"/>
        </w:rPr>
        <w:t xml:space="preserve"> – пользователь выстрелил в первую клетку</w:t>
      </w:r>
    </w:p>
    <w:p w:rsidR="0032642F" w:rsidRPr="0032642F" w:rsidRDefault="0032642F" w:rsidP="0032642F">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методов</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32642F" w:rsidRDefault="00C022C1" w:rsidP="0032642F">
      <w:pPr>
        <w:pStyle w:val="a3"/>
        <w:spacing w:after="240"/>
        <w:rPr>
          <w:rFonts w:ascii="Times New Roman" w:hAnsi="Times New Roman" w:cs="Times New Roman"/>
          <w:b/>
          <w:sz w:val="28"/>
          <w:szCs w:val="28"/>
          <w:lang w:val="uk-UA"/>
        </w:rPr>
      </w:pPr>
      <w:proofErr w:type="gramStart"/>
      <w:r w:rsidRPr="00C022C1">
        <w:rPr>
          <w:rFonts w:ascii="Times New Roman" w:hAnsi="Times New Roman" w:cs="Times New Roman"/>
          <w:sz w:val="28"/>
          <w:szCs w:val="28"/>
          <w:u w:val="single"/>
          <w:lang w:val="en-US"/>
        </w:rPr>
        <w:t>public</w:t>
      </w:r>
      <w:proofErr w:type="gramEnd"/>
      <w:r w:rsidRPr="008B1E5C">
        <w:rPr>
          <w:rFonts w:ascii="Times New Roman" w:hAnsi="Times New Roman" w:cs="Times New Roman"/>
          <w:sz w:val="28"/>
          <w:szCs w:val="28"/>
          <w:u w:val="single"/>
        </w:rPr>
        <w:t xml:space="preserve"> </w:t>
      </w:r>
      <w:r w:rsidRPr="00C022C1">
        <w:rPr>
          <w:rFonts w:ascii="Times New Roman" w:hAnsi="Times New Roman" w:cs="Times New Roman"/>
          <w:sz w:val="28"/>
          <w:szCs w:val="28"/>
          <w:u w:val="single"/>
          <w:lang w:val="en-US"/>
        </w:rPr>
        <w:t>static</w:t>
      </w:r>
      <w:r w:rsidRPr="008B1E5C">
        <w:rPr>
          <w:rFonts w:ascii="Times New Roman" w:hAnsi="Times New Roman" w:cs="Times New Roman"/>
          <w:sz w:val="28"/>
          <w:szCs w:val="28"/>
          <w:u w:val="single"/>
        </w:rPr>
        <w:t xml:space="preserve"> </w:t>
      </w:r>
      <w:proofErr w:type="spellStart"/>
      <w:r w:rsidRPr="00C022C1">
        <w:rPr>
          <w:rFonts w:ascii="Times New Roman" w:hAnsi="Times New Roman" w:cs="Times New Roman"/>
          <w:sz w:val="28"/>
          <w:szCs w:val="28"/>
          <w:u w:val="single"/>
          <w:lang w:val="en-US"/>
        </w:rPr>
        <w:t>ProgramSate</w:t>
      </w:r>
      <w:proofErr w:type="spellEnd"/>
      <w:r w:rsidRPr="008B1E5C">
        <w:rPr>
          <w:rFonts w:ascii="Times New Roman" w:hAnsi="Times New Roman" w:cs="Times New Roman"/>
          <w:sz w:val="28"/>
          <w:szCs w:val="28"/>
          <w:u w:val="single"/>
        </w:rPr>
        <w:t xml:space="preserve"> </w:t>
      </w:r>
      <w:proofErr w:type="spellStart"/>
      <w:r w:rsidRPr="00C022C1">
        <w:rPr>
          <w:rFonts w:ascii="Times New Roman" w:hAnsi="Times New Roman" w:cs="Times New Roman"/>
          <w:sz w:val="28"/>
          <w:szCs w:val="28"/>
          <w:u w:val="single"/>
          <w:lang w:val="en-US"/>
        </w:rPr>
        <w:t>GameSetUp</w:t>
      </w:r>
      <w:proofErr w:type="spellEnd"/>
      <w:r w:rsidRPr="008B1E5C">
        <w:rPr>
          <w:rFonts w:ascii="Times New Roman" w:hAnsi="Times New Roman" w:cs="Times New Roman"/>
          <w:sz w:val="28"/>
          <w:szCs w:val="28"/>
          <w:u w:val="single"/>
        </w:rPr>
        <w:t>(</w:t>
      </w:r>
      <w:r w:rsidRPr="00C022C1">
        <w:rPr>
          <w:rFonts w:ascii="Times New Roman" w:hAnsi="Times New Roman" w:cs="Times New Roman"/>
          <w:sz w:val="28"/>
          <w:szCs w:val="28"/>
          <w:u w:val="single"/>
          <w:lang w:val="en-US"/>
        </w:rPr>
        <w:t>ref</w:t>
      </w:r>
      <w:r w:rsidRPr="008B1E5C">
        <w:rPr>
          <w:rFonts w:ascii="Times New Roman" w:hAnsi="Times New Roman" w:cs="Times New Roman"/>
          <w:sz w:val="28"/>
          <w:szCs w:val="28"/>
          <w:u w:val="single"/>
        </w:rPr>
        <w:t xml:space="preserve"> </w:t>
      </w:r>
      <w:proofErr w:type="spellStart"/>
      <w:r w:rsidRPr="00C022C1">
        <w:rPr>
          <w:rFonts w:ascii="Times New Roman" w:hAnsi="Times New Roman" w:cs="Times New Roman"/>
          <w:sz w:val="28"/>
          <w:szCs w:val="28"/>
          <w:u w:val="single"/>
          <w:lang w:val="en-US"/>
        </w:rPr>
        <w:t>ViewTable</w:t>
      </w:r>
      <w:proofErr w:type="spellEnd"/>
      <w:r w:rsidRPr="008B1E5C">
        <w:rPr>
          <w:rFonts w:ascii="Times New Roman" w:hAnsi="Times New Roman" w:cs="Times New Roman"/>
          <w:sz w:val="28"/>
          <w:szCs w:val="28"/>
          <w:u w:val="single"/>
        </w:rPr>
        <w:t xml:space="preserve"> </w:t>
      </w:r>
      <w:r w:rsidRPr="00C022C1">
        <w:rPr>
          <w:rFonts w:ascii="Times New Roman" w:hAnsi="Times New Roman" w:cs="Times New Roman"/>
          <w:sz w:val="28"/>
          <w:szCs w:val="28"/>
          <w:u w:val="single"/>
          <w:lang w:val="en-US"/>
        </w:rPr>
        <w:t>view</w:t>
      </w:r>
      <w:r w:rsidRPr="008B1E5C">
        <w:rPr>
          <w:rFonts w:ascii="Times New Roman" w:hAnsi="Times New Roman" w:cs="Times New Roman"/>
          <w:sz w:val="28"/>
          <w:szCs w:val="28"/>
          <w:u w:val="single"/>
        </w:rPr>
        <w:t xml:space="preserve">, </w:t>
      </w:r>
      <w:r w:rsidRPr="00C022C1">
        <w:rPr>
          <w:rFonts w:ascii="Times New Roman" w:hAnsi="Times New Roman" w:cs="Times New Roman"/>
          <w:sz w:val="28"/>
          <w:szCs w:val="28"/>
          <w:u w:val="single"/>
          <w:lang w:val="en-US"/>
        </w:rPr>
        <w:t>ref</w:t>
      </w:r>
      <w:r w:rsidRPr="008B1E5C">
        <w:rPr>
          <w:rFonts w:ascii="Times New Roman" w:hAnsi="Times New Roman" w:cs="Times New Roman"/>
          <w:sz w:val="28"/>
          <w:szCs w:val="28"/>
          <w:u w:val="single"/>
        </w:rPr>
        <w:t xml:space="preserve"> </w:t>
      </w:r>
      <w:r w:rsidRPr="00C022C1">
        <w:rPr>
          <w:rFonts w:ascii="Times New Roman" w:hAnsi="Times New Roman" w:cs="Times New Roman"/>
          <w:sz w:val="28"/>
          <w:szCs w:val="28"/>
          <w:u w:val="single"/>
          <w:lang w:val="en-US"/>
        </w:rPr>
        <w:t>Table</w:t>
      </w:r>
      <w:r w:rsidRPr="008B1E5C">
        <w:rPr>
          <w:rFonts w:ascii="Times New Roman" w:hAnsi="Times New Roman" w:cs="Times New Roman"/>
          <w:sz w:val="28"/>
          <w:szCs w:val="28"/>
          <w:u w:val="single"/>
        </w:rPr>
        <w:t xml:space="preserve"> </w:t>
      </w:r>
      <w:proofErr w:type="spellStart"/>
      <w:r w:rsidRPr="00C022C1">
        <w:rPr>
          <w:rFonts w:ascii="Times New Roman" w:hAnsi="Times New Roman" w:cs="Times New Roman"/>
          <w:sz w:val="28"/>
          <w:szCs w:val="28"/>
          <w:u w:val="single"/>
          <w:lang w:val="en-US"/>
        </w:rPr>
        <w:t>playingField</w:t>
      </w:r>
      <w:proofErr w:type="spellEnd"/>
      <w:r w:rsidRPr="008B1E5C">
        <w:rPr>
          <w:rFonts w:ascii="Times New Roman" w:hAnsi="Times New Roman" w:cs="Times New Roman"/>
          <w:sz w:val="28"/>
          <w:szCs w:val="28"/>
          <w:u w:val="single"/>
        </w:rPr>
        <w:t>)</w:t>
      </w:r>
      <w:r w:rsidR="008B1E5C">
        <w:rPr>
          <w:rFonts w:ascii="Times New Roman" w:hAnsi="Times New Roman" w:cs="Times New Roman"/>
          <w:sz w:val="28"/>
          <w:szCs w:val="28"/>
          <w:u w:val="single"/>
        </w:rPr>
        <w:t xml:space="preserve"> </w:t>
      </w:r>
      <w:r w:rsidR="008B1E5C" w:rsidRPr="008B1E5C">
        <w:rPr>
          <w:rFonts w:ascii="Times New Roman" w:hAnsi="Times New Roman" w:cs="Times New Roman"/>
          <w:sz w:val="28"/>
          <w:szCs w:val="28"/>
        </w:rPr>
        <w:t xml:space="preserve">– </w:t>
      </w:r>
      <w:proofErr w:type="spellStart"/>
      <w:r w:rsidR="008B1E5C" w:rsidRPr="008B1E5C">
        <w:rPr>
          <w:rFonts w:ascii="Times New Roman" w:hAnsi="Times New Roman" w:cs="Times New Roman"/>
          <w:sz w:val="28"/>
          <w:szCs w:val="28"/>
        </w:rPr>
        <w:t>найстройки</w:t>
      </w:r>
      <w:proofErr w:type="spellEnd"/>
      <w:r w:rsidR="008B1E5C" w:rsidRPr="008B1E5C">
        <w:rPr>
          <w:rFonts w:ascii="Times New Roman" w:hAnsi="Times New Roman" w:cs="Times New Roman"/>
          <w:sz w:val="28"/>
          <w:szCs w:val="28"/>
        </w:rPr>
        <w:t xml:space="preserve"> для начала игры</w:t>
      </w:r>
      <w:r w:rsidR="0032642F" w:rsidRPr="008B1E5C">
        <w:rPr>
          <w:rFonts w:ascii="Times New Roman" w:hAnsi="Times New Roman" w:cs="Times New Roman"/>
          <w:sz w:val="28"/>
          <w:szCs w:val="28"/>
        </w:rPr>
        <w:t>;</w:t>
      </w:r>
    </w:p>
    <w:p w:rsidR="0032642F" w:rsidRPr="00651ED8" w:rsidRDefault="00C022C1" w:rsidP="00C022C1">
      <w:pPr>
        <w:pStyle w:val="a4"/>
        <w:numPr>
          <w:ilvl w:val="0"/>
          <w:numId w:val="19"/>
        </w:numPr>
        <w:rPr>
          <w:rFonts w:ascii="Times New Roman" w:hAnsi="Times New Roman" w:cs="Times New Roman"/>
          <w:sz w:val="28"/>
          <w:szCs w:val="28"/>
          <w:lang w:val="en-US"/>
        </w:rPr>
      </w:pPr>
      <w:r w:rsidRPr="00C022C1">
        <w:rPr>
          <w:rFonts w:ascii="Times New Roman" w:hAnsi="Times New Roman" w:cs="Times New Roman"/>
          <w:sz w:val="28"/>
          <w:szCs w:val="28"/>
          <w:lang w:val="en-US"/>
        </w:rPr>
        <w:t xml:space="preserve">view </w:t>
      </w:r>
      <w:r w:rsidR="0032642F" w:rsidRPr="00651ED8">
        <w:rPr>
          <w:rFonts w:ascii="Times New Roman" w:hAnsi="Times New Roman" w:cs="Times New Roman"/>
          <w:sz w:val="28"/>
          <w:szCs w:val="28"/>
          <w:lang w:val="en-US"/>
        </w:rPr>
        <w:t xml:space="preserve">– </w:t>
      </w:r>
      <w:r>
        <w:rPr>
          <w:rFonts w:ascii="Times New Roman" w:hAnsi="Times New Roman" w:cs="Times New Roman"/>
          <w:sz w:val="28"/>
          <w:szCs w:val="28"/>
          <w:lang w:val="ru-RU"/>
        </w:rPr>
        <w:t>видимое игровое поле;</w:t>
      </w:r>
    </w:p>
    <w:p w:rsidR="0032642F" w:rsidRPr="00651ED8" w:rsidRDefault="00C022C1" w:rsidP="00C022C1">
      <w:pPr>
        <w:pStyle w:val="a4"/>
        <w:numPr>
          <w:ilvl w:val="0"/>
          <w:numId w:val="19"/>
        </w:numPr>
        <w:rPr>
          <w:rFonts w:ascii="Times New Roman" w:hAnsi="Times New Roman" w:cs="Times New Roman"/>
          <w:sz w:val="28"/>
          <w:szCs w:val="28"/>
          <w:lang w:val="en-US"/>
        </w:rPr>
      </w:pPr>
      <w:proofErr w:type="spellStart"/>
      <w:r w:rsidRPr="00C022C1">
        <w:rPr>
          <w:rFonts w:ascii="Times New Roman" w:hAnsi="Times New Roman" w:cs="Times New Roman"/>
          <w:sz w:val="28"/>
          <w:szCs w:val="28"/>
          <w:lang w:val="en-US"/>
        </w:rPr>
        <w:t>playingField</w:t>
      </w:r>
      <w:proofErr w:type="spellEnd"/>
      <w:r w:rsidRPr="00C022C1">
        <w:rPr>
          <w:rFonts w:ascii="Times New Roman" w:hAnsi="Times New Roman" w:cs="Times New Roman"/>
          <w:sz w:val="28"/>
          <w:szCs w:val="28"/>
          <w:lang w:val="en-US"/>
        </w:rPr>
        <w:t xml:space="preserve"> </w:t>
      </w:r>
      <w:r w:rsidR="0032642F" w:rsidRPr="00651ED8">
        <w:rPr>
          <w:rFonts w:ascii="Times New Roman" w:hAnsi="Times New Roman" w:cs="Times New Roman"/>
          <w:sz w:val="28"/>
          <w:szCs w:val="28"/>
          <w:lang w:val="en-US"/>
        </w:rPr>
        <w:t>–</w:t>
      </w:r>
      <w:r>
        <w:rPr>
          <w:rFonts w:ascii="Times New Roman" w:hAnsi="Times New Roman" w:cs="Times New Roman"/>
          <w:sz w:val="28"/>
          <w:szCs w:val="28"/>
          <w:lang w:val="ru-RU"/>
        </w:rPr>
        <w:t xml:space="preserve"> программная таблица</w:t>
      </w:r>
      <w:r w:rsidR="0032642F" w:rsidRPr="00651ED8">
        <w:rPr>
          <w:rFonts w:ascii="Times New Roman" w:hAnsi="Times New Roman" w:cs="Times New Roman"/>
          <w:sz w:val="28"/>
          <w:szCs w:val="28"/>
          <w:lang w:val="en-US"/>
        </w:rPr>
        <w:t>;</w:t>
      </w:r>
    </w:p>
    <w:p w:rsidR="0032642F" w:rsidRDefault="00403AB8" w:rsidP="0032642F">
      <w:pPr>
        <w:rPr>
          <w:rFonts w:ascii="Times New Roman" w:hAnsi="Times New Roman" w:cs="Times New Roman"/>
          <w:sz w:val="28"/>
          <w:szCs w:val="28"/>
        </w:rPr>
      </w:pPr>
      <w:proofErr w:type="gramStart"/>
      <w:r w:rsidRPr="00403AB8">
        <w:rPr>
          <w:rFonts w:ascii="Times New Roman" w:hAnsi="Times New Roman" w:cs="Times New Roman"/>
          <w:sz w:val="28"/>
          <w:szCs w:val="28"/>
          <w:u w:val="single"/>
          <w:lang w:val="en-US"/>
        </w:rPr>
        <w:t>public</w:t>
      </w:r>
      <w:proofErr w:type="gramEnd"/>
      <w:r w:rsidRPr="00403AB8">
        <w:rPr>
          <w:rFonts w:ascii="Times New Roman" w:hAnsi="Times New Roman" w:cs="Times New Roman"/>
          <w:sz w:val="28"/>
          <w:szCs w:val="28"/>
          <w:u w:val="single"/>
          <w:lang w:val="en-US"/>
        </w:rPr>
        <w:t xml:space="preserve"> static </w:t>
      </w:r>
      <w:proofErr w:type="spellStart"/>
      <w:r w:rsidRPr="00403AB8">
        <w:rPr>
          <w:rFonts w:ascii="Times New Roman" w:hAnsi="Times New Roman" w:cs="Times New Roman"/>
          <w:sz w:val="28"/>
          <w:szCs w:val="28"/>
          <w:u w:val="single"/>
          <w:lang w:val="en-US"/>
        </w:rPr>
        <w:t>ProgramSate</w:t>
      </w:r>
      <w:proofErr w:type="spellEnd"/>
      <w:r w:rsidRPr="00403AB8">
        <w:rPr>
          <w:rFonts w:ascii="Times New Roman" w:hAnsi="Times New Roman" w:cs="Times New Roman"/>
          <w:sz w:val="28"/>
          <w:szCs w:val="28"/>
          <w:u w:val="single"/>
          <w:lang w:val="en-US"/>
        </w:rPr>
        <w:t xml:space="preserve"> Game(string </w:t>
      </w:r>
      <w:proofErr w:type="spellStart"/>
      <w:r w:rsidRPr="00403AB8">
        <w:rPr>
          <w:rFonts w:ascii="Times New Roman" w:hAnsi="Times New Roman" w:cs="Times New Roman"/>
          <w:sz w:val="28"/>
          <w:szCs w:val="28"/>
          <w:u w:val="single"/>
          <w:lang w:val="en-US"/>
        </w:rPr>
        <w:t>strExit</w:t>
      </w:r>
      <w:proofErr w:type="spellEnd"/>
      <w:r w:rsidRPr="00403AB8">
        <w:rPr>
          <w:rFonts w:ascii="Times New Roman" w:hAnsi="Times New Roman" w:cs="Times New Roman"/>
          <w:sz w:val="28"/>
          <w:szCs w:val="28"/>
          <w:u w:val="single"/>
          <w:lang w:val="en-US"/>
        </w:rPr>
        <w:t xml:space="preserve">, string </w:t>
      </w:r>
      <w:proofErr w:type="spellStart"/>
      <w:r w:rsidRPr="00403AB8">
        <w:rPr>
          <w:rFonts w:ascii="Times New Roman" w:hAnsi="Times New Roman" w:cs="Times New Roman"/>
          <w:sz w:val="28"/>
          <w:szCs w:val="28"/>
          <w:u w:val="single"/>
          <w:lang w:val="en-US"/>
        </w:rPr>
        <w:t>strWinGame</w:t>
      </w:r>
      <w:proofErr w:type="spellEnd"/>
      <w:r w:rsidRPr="00403AB8">
        <w:rPr>
          <w:rFonts w:ascii="Times New Roman" w:hAnsi="Times New Roman" w:cs="Times New Roman"/>
          <w:sz w:val="28"/>
          <w:szCs w:val="28"/>
          <w:u w:val="single"/>
          <w:lang w:val="en-US"/>
        </w:rPr>
        <w:t xml:space="preserve">, ref </w:t>
      </w:r>
      <w:proofErr w:type="spellStart"/>
      <w:r w:rsidRPr="00403AB8">
        <w:rPr>
          <w:rFonts w:ascii="Times New Roman" w:hAnsi="Times New Roman" w:cs="Times New Roman"/>
          <w:sz w:val="28"/>
          <w:szCs w:val="28"/>
          <w:u w:val="single"/>
          <w:lang w:val="en-US"/>
        </w:rPr>
        <w:t>ProgMenu</w:t>
      </w:r>
      <w:proofErr w:type="spellEnd"/>
      <w:r w:rsidRPr="00403AB8">
        <w:rPr>
          <w:rFonts w:ascii="Times New Roman" w:hAnsi="Times New Roman" w:cs="Times New Roman"/>
          <w:sz w:val="28"/>
          <w:szCs w:val="28"/>
          <w:u w:val="single"/>
          <w:lang w:val="en-US"/>
        </w:rPr>
        <w:t xml:space="preserve"> pm, ref </w:t>
      </w:r>
      <w:proofErr w:type="spellStart"/>
      <w:r w:rsidRPr="00403AB8">
        <w:rPr>
          <w:rFonts w:ascii="Times New Roman" w:hAnsi="Times New Roman" w:cs="Times New Roman"/>
          <w:sz w:val="28"/>
          <w:szCs w:val="28"/>
          <w:u w:val="single"/>
          <w:lang w:val="en-US"/>
        </w:rPr>
        <w:t>ViewTable</w:t>
      </w:r>
      <w:proofErr w:type="spellEnd"/>
      <w:r w:rsidRPr="00403AB8">
        <w:rPr>
          <w:rFonts w:ascii="Times New Roman" w:hAnsi="Times New Roman" w:cs="Times New Roman"/>
          <w:sz w:val="28"/>
          <w:szCs w:val="28"/>
          <w:u w:val="single"/>
          <w:lang w:val="en-US"/>
        </w:rPr>
        <w:t xml:space="preserve"> view, ref </w:t>
      </w:r>
      <w:proofErr w:type="spellStart"/>
      <w:r w:rsidRPr="00403AB8">
        <w:rPr>
          <w:rFonts w:ascii="Times New Roman" w:hAnsi="Times New Roman" w:cs="Times New Roman"/>
          <w:sz w:val="28"/>
          <w:szCs w:val="28"/>
          <w:u w:val="single"/>
          <w:lang w:val="en-US"/>
        </w:rPr>
        <w:t>MenuConsole</w:t>
      </w:r>
      <w:proofErr w:type="spellEnd"/>
      <w:r w:rsidRPr="00403AB8">
        <w:rPr>
          <w:rFonts w:ascii="Times New Roman" w:hAnsi="Times New Roman" w:cs="Times New Roman"/>
          <w:sz w:val="28"/>
          <w:szCs w:val="28"/>
          <w:u w:val="single"/>
          <w:lang w:val="en-US"/>
        </w:rPr>
        <w:t xml:space="preserve"> </w:t>
      </w:r>
      <w:proofErr w:type="spellStart"/>
      <w:r w:rsidRPr="00403AB8">
        <w:rPr>
          <w:rFonts w:ascii="Times New Roman" w:hAnsi="Times New Roman" w:cs="Times New Roman"/>
          <w:sz w:val="28"/>
          <w:szCs w:val="28"/>
          <w:u w:val="single"/>
          <w:lang w:val="en-US"/>
        </w:rPr>
        <w:t>mn</w:t>
      </w:r>
      <w:proofErr w:type="spellEnd"/>
      <w:r w:rsidRPr="00403AB8">
        <w:rPr>
          <w:rFonts w:ascii="Times New Roman" w:hAnsi="Times New Roman" w:cs="Times New Roman"/>
          <w:sz w:val="28"/>
          <w:szCs w:val="28"/>
          <w:u w:val="single"/>
          <w:lang w:val="en-US"/>
        </w:rPr>
        <w:t xml:space="preserve">, ref Table </w:t>
      </w:r>
      <w:proofErr w:type="spellStart"/>
      <w:r w:rsidRPr="00403AB8">
        <w:rPr>
          <w:rFonts w:ascii="Times New Roman" w:hAnsi="Times New Roman" w:cs="Times New Roman"/>
          <w:sz w:val="28"/>
          <w:szCs w:val="28"/>
          <w:u w:val="single"/>
          <w:lang w:val="en-US"/>
        </w:rPr>
        <w:t>playingField</w:t>
      </w:r>
      <w:proofErr w:type="spellEnd"/>
      <w:r w:rsidRPr="00403AB8">
        <w:rPr>
          <w:rFonts w:ascii="Times New Roman" w:hAnsi="Times New Roman" w:cs="Times New Roman"/>
          <w:sz w:val="28"/>
          <w:szCs w:val="28"/>
          <w:u w:val="single"/>
          <w:lang w:val="en-US"/>
        </w:rPr>
        <w:t>)</w:t>
      </w:r>
      <w:r w:rsidR="0032642F" w:rsidRPr="00651ED8">
        <w:rPr>
          <w:rFonts w:ascii="Times New Roman" w:hAnsi="Times New Roman" w:cs="Times New Roman"/>
          <w:sz w:val="28"/>
          <w:szCs w:val="28"/>
          <w:u w:val="single"/>
        </w:rPr>
        <w:t xml:space="preserve"> </w:t>
      </w:r>
      <w:r w:rsidR="0032642F" w:rsidRPr="00651ED8">
        <w:rPr>
          <w:rFonts w:ascii="Times New Roman" w:hAnsi="Times New Roman" w:cs="Times New Roman"/>
          <w:sz w:val="28"/>
          <w:szCs w:val="28"/>
        </w:rPr>
        <w:t>–</w:t>
      </w:r>
      <w:r w:rsidRPr="00403AB8">
        <w:rPr>
          <w:rFonts w:ascii="Times New Roman" w:hAnsi="Times New Roman" w:cs="Times New Roman"/>
          <w:sz w:val="28"/>
          <w:szCs w:val="28"/>
          <w:lang w:val="en-US"/>
        </w:rPr>
        <w:t xml:space="preserve"> </w:t>
      </w:r>
      <w:r>
        <w:rPr>
          <w:rFonts w:ascii="Times New Roman" w:hAnsi="Times New Roman" w:cs="Times New Roman"/>
          <w:sz w:val="28"/>
          <w:szCs w:val="28"/>
          <w:lang w:val="ru-RU"/>
        </w:rPr>
        <w:t>управление</w:t>
      </w:r>
      <w:r w:rsidRPr="00403AB8">
        <w:rPr>
          <w:rFonts w:ascii="Times New Roman" w:hAnsi="Times New Roman" w:cs="Times New Roman"/>
          <w:sz w:val="28"/>
          <w:szCs w:val="28"/>
          <w:lang w:val="en-US"/>
        </w:rPr>
        <w:t xml:space="preserve"> </w:t>
      </w:r>
      <w:r>
        <w:rPr>
          <w:rFonts w:ascii="Times New Roman" w:hAnsi="Times New Roman" w:cs="Times New Roman"/>
          <w:sz w:val="28"/>
          <w:szCs w:val="28"/>
          <w:lang w:val="ru-RU"/>
        </w:rPr>
        <w:t>движением</w:t>
      </w:r>
      <w:r w:rsidRPr="00403AB8">
        <w:rPr>
          <w:rFonts w:ascii="Times New Roman" w:hAnsi="Times New Roman" w:cs="Times New Roman"/>
          <w:sz w:val="28"/>
          <w:szCs w:val="28"/>
          <w:lang w:val="en-US"/>
        </w:rPr>
        <w:t xml:space="preserve"> </w:t>
      </w:r>
      <w:r>
        <w:rPr>
          <w:rFonts w:ascii="Times New Roman" w:hAnsi="Times New Roman" w:cs="Times New Roman"/>
          <w:sz w:val="28"/>
          <w:szCs w:val="28"/>
          <w:lang w:val="ru-RU"/>
        </w:rPr>
        <w:t>по</w:t>
      </w:r>
      <w:r w:rsidRPr="00403AB8">
        <w:rPr>
          <w:rFonts w:ascii="Times New Roman" w:hAnsi="Times New Roman" w:cs="Times New Roman"/>
          <w:sz w:val="28"/>
          <w:szCs w:val="28"/>
          <w:lang w:val="en-US"/>
        </w:rPr>
        <w:t xml:space="preserve"> </w:t>
      </w:r>
      <w:r>
        <w:rPr>
          <w:rFonts w:ascii="Times New Roman" w:hAnsi="Times New Roman" w:cs="Times New Roman"/>
          <w:sz w:val="28"/>
          <w:szCs w:val="28"/>
          <w:lang w:val="ru-RU"/>
        </w:rPr>
        <w:t>таблице</w:t>
      </w:r>
      <w:r w:rsidRPr="00403AB8">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в</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зависимости</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от</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того</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что</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нажал</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пользователь</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перемещение</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между</w:t>
      </w:r>
      <w:r w:rsidR="008A4065" w:rsidRPr="008A4065">
        <w:rPr>
          <w:rFonts w:ascii="Times New Roman" w:hAnsi="Times New Roman" w:cs="Times New Roman"/>
          <w:sz w:val="28"/>
          <w:szCs w:val="28"/>
          <w:lang w:val="en-US"/>
        </w:rPr>
        <w:t xml:space="preserve"> </w:t>
      </w:r>
      <w:r w:rsidR="008A4065">
        <w:rPr>
          <w:rFonts w:ascii="Times New Roman" w:hAnsi="Times New Roman" w:cs="Times New Roman"/>
          <w:sz w:val="28"/>
          <w:szCs w:val="28"/>
          <w:lang w:val="ru-RU"/>
        </w:rPr>
        <w:t>окнами</w:t>
      </w:r>
      <w:r w:rsidR="0032642F" w:rsidRPr="00651ED8">
        <w:rPr>
          <w:rFonts w:ascii="Times New Roman" w:hAnsi="Times New Roman" w:cs="Times New Roman"/>
          <w:sz w:val="28"/>
          <w:szCs w:val="28"/>
        </w:rPr>
        <w:t>;</w:t>
      </w:r>
    </w:p>
    <w:p w:rsidR="0032642F" w:rsidRPr="00651ED8" w:rsidRDefault="008A4065" w:rsidP="008A4065">
      <w:pPr>
        <w:pStyle w:val="a4"/>
        <w:numPr>
          <w:ilvl w:val="0"/>
          <w:numId w:val="19"/>
        </w:numPr>
        <w:rPr>
          <w:rFonts w:ascii="Times New Roman" w:hAnsi="Times New Roman" w:cs="Times New Roman"/>
          <w:sz w:val="28"/>
          <w:szCs w:val="28"/>
          <w:lang w:val="ru-RU"/>
        </w:rPr>
      </w:pPr>
      <w:proofErr w:type="spellStart"/>
      <w:r w:rsidRPr="008A4065">
        <w:rPr>
          <w:rFonts w:ascii="Times New Roman" w:hAnsi="Times New Roman" w:cs="Times New Roman"/>
          <w:sz w:val="28"/>
          <w:szCs w:val="28"/>
          <w:lang w:val="en-US"/>
        </w:rPr>
        <w:t>strExit</w:t>
      </w:r>
      <w:proofErr w:type="spellEnd"/>
      <w:r w:rsidRPr="008A4065">
        <w:rPr>
          <w:rFonts w:ascii="Times New Roman" w:hAnsi="Times New Roman" w:cs="Times New Roman"/>
          <w:sz w:val="28"/>
          <w:szCs w:val="28"/>
          <w:lang w:val="ru-RU"/>
        </w:rPr>
        <w:t xml:space="preserve"> </w:t>
      </w:r>
      <w:r w:rsidR="0032642F">
        <w:rPr>
          <w:rFonts w:ascii="Times New Roman" w:hAnsi="Times New Roman" w:cs="Times New Roman"/>
          <w:sz w:val="28"/>
          <w:szCs w:val="28"/>
          <w:lang w:val="ru-RU"/>
        </w:rPr>
        <w:t>–</w:t>
      </w:r>
      <w:r>
        <w:rPr>
          <w:rFonts w:ascii="Times New Roman" w:hAnsi="Times New Roman" w:cs="Times New Roman"/>
          <w:sz w:val="28"/>
          <w:szCs w:val="28"/>
          <w:lang w:val="ru-RU"/>
        </w:rPr>
        <w:t xml:space="preserve"> рисунок окна выхода</w:t>
      </w:r>
      <w:r w:rsidR="0032642F">
        <w:rPr>
          <w:rFonts w:ascii="Times New Roman" w:hAnsi="Times New Roman" w:cs="Times New Roman"/>
          <w:sz w:val="28"/>
          <w:szCs w:val="28"/>
          <w:lang w:val="ru-RU"/>
        </w:rPr>
        <w:t>;</w:t>
      </w:r>
    </w:p>
    <w:p w:rsidR="0032642F" w:rsidRPr="00651ED8" w:rsidRDefault="008A4065" w:rsidP="0032642F">
      <w:pPr>
        <w:pStyle w:val="a4"/>
        <w:numPr>
          <w:ilvl w:val="0"/>
          <w:numId w:val="19"/>
        </w:numPr>
        <w:rPr>
          <w:rFonts w:ascii="Times New Roman" w:hAnsi="Times New Roman" w:cs="Times New Roman"/>
          <w:sz w:val="28"/>
          <w:szCs w:val="28"/>
          <w:lang w:val="ru-RU"/>
        </w:rPr>
      </w:pPr>
      <w:proofErr w:type="spellStart"/>
      <w:r w:rsidRPr="008A4065">
        <w:rPr>
          <w:rFonts w:ascii="Times New Roman" w:hAnsi="Times New Roman" w:cs="Times New Roman"/>
          <w:sz w:val="28"/>
          <w:szCs w:val="28"/>
          <w:lang w:val="en-US"/>
        </w:rPr>
        <w:t>strWinGame</w:t>
      </w:r>
      <w:proofErr w:type="spellEnd"/>
      <w:r w:rsidRPr="008A4065">
        <w:rPr>
          <w:rFonts w:ascii="Times New Roman" w:hAnsi="Times New Roman" w:cs="Times New Roman"/>
          <w:sz w:val="28"/>
          <w:szCs w:val="28"/>
          <w:lang w:val="ru-RU"/>
        </w:rPr>
        <w:t xml:space="preserve"> </w:t>
      </w:r>
      <w:r w:rsidR="0032642F">
        <w:rPr>
          <w:rFonts w:ascii="Times New Roman" w:hAnsi="Times New Roman" w:cs="Times New Roman"/>
          <w:sz w:val="28"/>
          <w:szCs w:val="28"/>
          <w:lang w:val="ru-RU"/>
        </w:rPr>
        <w:t xml:space="preserve">– </w:t>
      </w:r>
      <w:r>
        <w:rPr>
          <w:rFonts w:ascii="Times New Roman" w:hAnsi="Times New Roman" w:cs="Times New Roman"/>
          <w:sz w:val="28"/>
          <w:szCs w:val="28"/>
          <w:lang w:val="ru-RU"/>
        </w:rPr>
        <w:t>рисунок окна Победы</w:t>
      </w:r>
      <w:r w:rsidRPr="008A4065">
        <w:rPr>
          <w:rFonts w:ascii="Times New Roman" w:hAnsi="Times New Roman" w:cs="Times New Roman"/>
          <w:sz w:val="28"/>
          <w:szCs w:val="28"/>
          <w:lang w:val="ru-RU"/>
        </w:rPr>
        <w:t>/Проигрыша</w:t>
      </w:r>
      <w:r w:rsidR="0032642F">
        <w:rPr>
          <w:rFonts w:ascii="Times New Roman" w:hAnsi="Times New Roman" w:cs="Times New Roman"/>
          <w:sz w:val="28"/>
          <w:szCs w:val="28"/>
          <w:lang w:val="ru-RU"/>
        </w:rPr>
        <w:t>;</w:t>
      </w:r>
    </w:p>
    <w:p w:rsidR="0032642F" w:rsidRPr="008A4065" w:rsidRDefault="008A4065" w:rsidP="008A4065">
      <w:pPr>
        <w:pStyle w:val="a4"/>
        <w:numPr>
          <w:ilvl w:val="0"/>
          <w:numId w:val="19"/>
        </w:numPr>
        <w:rPr>
          <w:rFonts w:ascii="Times New Roman" w:hAnsi="Times New Roman" w:cs="Times New Roman"/>
          <w:sz w:val="28"/>
          <w:szCs w:val="28"/>
        </w:rPr>
      </w:pPr>
      <w:r w:rsidRPr="008A4065">
        <w:rPr>
          <w:rFonts w:ascii="Times New Roman" w:hAnsi="Times New Roman" w:cs="Times New Roman"/>
          <w:sz w:val="28"/>
          <w:szCs w:val="28"/>
          <w:lang w:val="en-US"/>
        </w:rPr>
        <w:t>pm</w:t>
      </w:r>
      <w:r w:rsidRPr="008A4065">
        <w:rPr>
          <w:rFonts w:ascii="Times New Roman" w:hAnsi="Times New Roman" w:cs="Times New Roman"/>
          <w:sz w:val="28"/>
          <w:szCs w:val="28"/>
          <w:lang w:val="ru-RU"/>
        </w:rPr>
        <w:t xml:space="preserve"> </w:t>
      </w:r>
      <w:r>
        <w:rPr>
          <w:rFonts w:ascii="Times New Roman" w:hAnsi="Times New Roman" w:cs="Times New Roman"/>
          <w:sz w:val="28"/>
          <w:szCs w:val="28"/>
          <w:lang w:val="ru-RU"/>
        </w:rPr>
        <w:t>– программное меню</w:t>
      </w:r>
      <w:r w:rsidR="0032642F">
        <w:rPr>
          <w:rFonts w:ascii="Times New Roman" w:hAnsi="Times New Roman" w:cs="Times New Roman"/>
          <w:sz w:val="28"/>
          <w:szCs w:val="28"/>
          <w:lang w:val="ru-RU"/>
        </w:rPr>
        <w:t>;</w:t>
      </w:r>
    </w:p>
    <w:p w:rsidR="008A4065" w:rsidRDefault="008A4065" w:rsidP="008A4065">
      <w:pPr>
        <w:pStyle w:val="a4"/>
        <w:numPr>
          <w:ilvl w:val="0"/>
          <w:numId w:val="19"/>
        </w:numPr>
        <w:rPr>
          <w:rFonts w:ascii="Times New Roman" w:hAnsi="Times New Roman" w:cs="Times New Roman"/>
          <w:sz w:val="28"/>
          <w:szCs w:val="28"/>
        </w:rPr>
      </w:pPr>
      <w:proofErr w:type="spellStart"/>
      <w:r w:rsidRPr="008A4065">
        <w:rPr>
          <w:rFonts w:ascii="Times New Roman" w:hAnsi="Times New Roman" w:cs="Times New Roman"/>
          <w:sz w:val="28"/>
          <w:szCs w:val="28"/>
        </w:rPr>
        <w:t>view</w:t>
      </w:r>
      <w:proofErr w:type="spellEnd"/>
      <w:r>
        <w:rPr>
          <w:rFonts w:ascii="Times New Roman" w:hAnsi="Times New Roman" w:cs="Times New Roman"/>
          <w:sz w:val="28"/>
          <w:szCs w:val="28"/>
          <w:lang w:val="ru-RU"/>
        </w:rPr>
        <w:t xml:space="preserve"> </w:t>
      </w:r>
      <w:r w:rsidRPr="00651ED8">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видимое игровое поле; </w:t>
      </w:r>
    </w:p>
    <w:p w:rsidR="008A4065" w:rsidRDefault="008A4065" w:rsidP="008A4065">
      <w:pPr>
        <w:pStyle w:val="a4"/>
        <w:numPr>
          <w:ilvl w:val="0"/>
          <w:numId w:val="19"/>
        </w:numPr>
        <w:rPr>
          <w:rFonts w:ascii="Times New Roman" w:hAnsi="Times New Roman" w:cs="Times New Roman"/>
          <w:sz w:val="28"/>
          <w:szCs w:val="28"/>
        </w:rPr>
      </w:pPr>
      <w:proofErr w:type="spellStart"/>
      <w:r w:rsidRPr="008A4065">
        <w:rPr>
          <w:rFonts w:ascii="Times New Roman" w:hAnsi="Times New Roman" w:cs="Times New Roman"/>
          <w:sz w:val="28"/>
          <w:szCs w:val="28"/>
        </w:rPr>
        <w:t>mn</w:t>
      </w:r>
      <w:proofErr w:type="spellEnd"/>
      <w:r>
        <w:rPr>
          <w:rFonts w:ascii="Times New Roman" w:hAnsi="Times New Roman" w:cs="Times New Roman"/>
          <w:sz w:val="28"/>
          <w:szCs w:val="28"/>
          <w:lang w:val="ru-RU"/>
        </w:rPr>
        <w:t xml:space="preserve"> – меню отображаемое на консоли;</w:t>
      </w:r>
    </w:p>
    <w:p w:rsidR="008A4065" w:rsidRPr="00651ED8" w:rsidRDefault="008A4065" w:rsidP="008A4065">
      <w:pPr>
        <w:pStyle w:val="a4"/>
        <w:numPr>
          <w:ilvl w:val="0"/>
          <w:numId w:val="19"/>
        </w:numPr>
        <w:rPr>
          <w:rFonts w:ascii="Times New Roman" w:hAnsi="Times New Roman" w:cs="Times New Roman"/>
          <w:sz w:val="28"/>
          <w:szCs w:val="28"/>
        </w:rPr>
      </w:pPr>
      <w:proofErr w:type="spellStart"/>
      <w:r w:rsidRPr="008A4065">
        <w:rPr>
          <w:rFonts w:ascii="Times New Roman" w:hAnsi="Times New Roman" w:cs="Times New Roman"/>
          <w:sz w:val="28"/>
          <w:szCs w:val="28"/>
        </w:rPr>
        <w:t>playingField</w:t>
      </w:r>
      <w:proofErr w:type="spellEnd"/>
      <w:r>
        <w:rPr>
          <w:rFonts w:ascii="Times New Roman" w:hAnsi="Times New Roman" w:cs="Times New Roman"/>
          <w:sz w:val="28"/>
          <w:szCs w:val="28"/>
          <w:lang w:val="ru-RU"/>
        </w:rPr>
        <w:t xml:space="preserve"> – программное игровое поле.</w:t>
      </w:r>
    </w:p>
    <w:p w:rsidR="0032642F" w:rsidRPr="00403AB8" w:rsidRDefault="00C022C1" w:rsidP="0032642F">
      <w:pPr>
        <w:rPr>
          <w:rFonts w:ascii="Times New Roman" w:hAnsi="Times New Roman" w:cs="Times New Roman"/>
          <w:sz w:val="28"/>
          <w:szCs w:val="28"/>
        </w:rPr>
      </w:pPr>
      <w:proofErr w:type="gramStart"/>
      <w:r w:rsidRPr="00C022C1">
        <w:rPr>
          <w:rFonts w:ascii="Times New Roman" w:hAnsi="Times New Roman" w:cs="Times New Roman"/>
          <w:sz w:val="28"/>
          <w:szCs w:val="28"/>
          <w:u w:val="single"/>
          <w:lang w:val="en-US"/>
        </w:rPr>
        <w:t>public</w:t>
      </w:r>
      <w:proofErr w:type="gramEnd"/>
      <w:r w:rsidRPr="00403AB8">
        <w:rPr>
          <w:rFonts w:ascii="Times New Roman" w:hAnsi="Times New Roman" w:cs="Times New Roman"/>
          <w:sz w:val="28"/>
          <w:szCs w:val="28"/>
          <w:u w:val="single"/>
        </w:rPr>
        <w:t xml:space="preserve"> </w:t>
      </w:r>
      <w:r w:rsidRPr="00C022C1">
        <w:rPr>
          <w:rFonts w:ascii="Times New Roman" w:hAnsi="Times New Roman" w:cs="Times New Roman"/>
          <w:sz w:val="28"/>
          <w:szCs w:val="28"/>
          <w:u w:val="single"/>
          <w:lang w:val="en-US"/>
        </w:rPr>
        <w:t>static</w:t>
      </w:r>
      <w:r w:rsidRPr="00403AB8">
        <w:rPr>
          <w:rFonts w:ascii="Times New Roman" w:hAnsi="Times New Roman" w:cs="Times New Roman"/>
          <w:sz w:val="28"/>
          <w:szCs w:val="28"/>
          <w:u w:val="single"/>
        </w:rPr>
        <w:t xml:space="preserve"> </w:t>
      </w:r>
      <w:r w:rsidRPr="00C022C1">
        <w:rPr>
          <w:rFonts w:ascii="Times New Roman" w:hAnsi="Times New Roman" w:cs="Times New Roman"/>
          <w:sz w:val="28"/>
          <w:szCs w:val="28"/>
          <w:u w:val="single"/>
          <w:lang w:val="en-US"/>
        </w:rPr>
        <w:t>void</w:t>
      </w:r>
      <w:r w:rsidRPr="00403AB8">
        <w:rPr>
          <w:rFonts w:ascii="Times New Roman" w:hAnsi="Times New Roman" w:cs="Times New Roman"/>
          <w:sz w:val="28"/>
          <w:szCs w:val="28"/>
          <w:u w:val="single"/>
        </w:rPr>
        <w:t xml:space="preserve"> </w:t>
      </w:r>
      <w:proofErr w:type="spellStart"/>
      <w:r w:rsidRPr="00C022C1">
        <w:rPr>
          <w:rFonts w:ascii="Times New Roman" w:hAnsi="Times New Roman" w:cs="Times New Roman"/>
          <w:sz w:val="28"/>
          <w:szCs w:val="28"/>
          <w:u w:val="single"/>
          <w:lang w:val="en-US"/>
        </w:rPr>
        <w:t>RandomArray</w:t>
      </w:r>
      <w:proofErr w:type="spellEnd"/>
      <w:r w:rsidRPr="00403AB8">
        <w:rPr>
          <w:rFonts w:ascii="Times New Roman" w:hAnsi="Times New Roman" w:cs="Times New Roman"/>
          <w:sz w:val="28"/>
          <w:szCs w:val="28"/>
          <w:u w:val="single"/>
        </w:rPr>
        <w:t>(</w:t>
      </w:r>
      <w:r w:rsidRPr="00C022C1">
        <w:rPr>
          <w:rFonts w:ascii="Times New Roman" w:hAnsi="Times New Roman" w:cs="Times New Roman"/>
          <w:sz w:val="28"/>
          <w:szCs w:val="28"/>
          <w:u w:val="single"/>
          <w:lang w:val="en-US"/>
        </w:rPr>
        <w:t>ref</w:t>
      </w:r>
      <w:r w:rsidRPr="00403AB8">
        <w:rPr>
          <w:rFonts w:ascii="Times New Roman" w:hAnsi="Times New Roman" w:cs="Times New Roman"/>
          <w:sz w:val="28"/>
          <w:szCs w:val="28"/>
          <w:u w:val="single"/>
        </w:rPr>
        <w:t xml:space="preserve"> </w:t>
      </w:r>
      <w:r w:rsidRPr="00C022C1">
        <w:rPr>
          <w:rFonts w:ascii="Times New Roman" w:hAnsi="Times New Roman" w:cs="Times New Roman"/>
          <w:sz w:val="28"/>
          <w:szCs w:val="28"/>
          <w:u w:val="single"/>
          <w:lang w:val="en-US"/>
        </w:rPr>
        <w:t>Table</w:t>
      </w:r>
      <w:r w:rsidRPr="00403AB8">
        <w:rPr>
          <w:rFonts w:ascii="Times New Roman" w:hAnsi="Times New Roman" w:cs="Times New Roman"/>
          <w:sz w:val="28"/>
          <w:szCs w:val="28"/>
          <w:u w:val="single"/>
        </w:rPr>
        <w:t xml:space="preserve"> </w:t>
      </w:r>
      <w:proofErr w:type="spellStart"/>
      <w:r w:rsidRPr="00C022C1">
        <w:rPr>
          <w:rFonts w:ascii="Times New Roman" w:hAnsi="Times New Roman" w:cs="Times New Roman"/>
          <w:sz w:val="28"/>
          <w:szCs w:val="28"/>
          <w:u w:val="single"/>
          <w:lang w:val="en-US"/>
        </w:rPr>
        <w:t>playingField</w:t>
      </w:r>
      <w:proofErr w:type="spellEnd"/>
      <w:r w:rsidRPr="00403AB8">
        <w:rPr>
          <w:rFonts w:ascii="Times New Roman" w:hAnsi="Times New Roman" w:cs="Times New Roman"/>
          <w:sz w:val="28"/>
          <w:szCs w:val="28"/>
          <w:u w:val="single"/>
        </w:rPr>
        <w:t>)</w:t>
      </w:r>
      <w:r w:rsidR="0032642F" w:rsidRPr="00403AB8">
        <w:rPr>
          <w:rFonts w:ascii="Times New Roman" w:hAnsi="Times New Roman" w:cs="Times New Roman"/>
          <w:sz w:val="28"/>
          <w:szCs w:val="28"/>
        </w:rPr>
        <w:t xml:space="preserve"> – </w:t>
      </w:r>
      <w:proofErr w:type="spellStart"/>
      <w:r w:rsidR="00403AB8" w:rsidRPr="00403AB8">
        <w:rPr>
          <w:rFonts w:ascii="Times New Roman" w:hAnsi="Times New Roman" w:cs="Times New Roman"/>
          <w:sz w:val="28"/>
          <w:szCs w:val="28"/>
        </w:rPr>
        <w:t>двумерный</w:t>
      </w:r>
      <w:proofErr w:type="spellEnd"/>
      <w:r w:rsidR="00403AB8" w:rsidRPr="00403AB8">
        <w:rPr>
          <w:rFonts w:ascii="Times New Roman" w:hAnsi="Times New Roman" w:cs="Times New Roman"/>
          <w:sz w:val="28"/>
          <w:szCs w:val="28"/>
        </w:rPr>
        <w:t xml:space="preserve"> </w:t>
      </w:r>
      <w:proofErr w:type="spellStart"/>
      <w:r w:rsidR="00403AB8" w:rsidRPr="00403AB8">
        <w:rPr>
          <w:rFonts w:ascii="Times New Roman" w:hAnsi="Times New Roman" w:cs="Times New Roman"/>
          <w:sz w:val="28"/>
          <w:szCs w:val="28"/>
        </w:rPr>
        <w:t>массив</w:t>
      </w:r>
      <w:proofErr w:type="spellEnd"/>
      <w:r w:rsidR="00403AB8" w:rsidRPr="00403AB8">
        <w:rPr>
          <w:rFonts w:ascii="Times New Roman" w:hAnsi="Times New Roman" w:cs="Times New Roman"/>
          <w:sz w:val="28"/>
          <w:szCs w:val="28"/>
        </w:rPr>
        <w:t xml:space="preserve"> </w:t>
      </w:r>
      <w:proofErr w:type="spellStart"/>
      <w:r w:rsidR="00403AB8" w:rsidRPr="00403AB8">
        <w:rPr>
          <w:rFonts w:ascii="Times New Roman" w:hAnsi="Times New Roman" w:cs="Times New Roman"/>
          <w:sz w:val="28"/>
          <w:szCs w:val="28"/>
        </w:rPr>
        <w:t>заполняется</w:t>
      </w:r>
      <w:proofErr w:type="spellEnd"/>
      <w:r w:rsidR="00403AB8" w:rsidRPr="00403AB8">
        <w:rPr>
          <w:rFonts w:ascii="Times New Roman" w:hAnsi="Times New Roman" w:cs="Times New Roman"/>
          <w:sz w:val="28"/>
          <w:szCs w:val="28"/>
        </w:rPr>
        <w:t xml:space="preserve"> </w:t>
      </w:r>
      <w:proofErr w:type="spellStart"/>
      <w:r w:rsidR="00403AB8" w:rsidRPr="00403AB8">
        <w:rPr>
          <w:rFonts w:ascii="Times New Roman" w:hAnsi="Times New Roman" w:cs="Times New Roman"/>
          <w:sz w:val="28"/>
          <w:szCs w:val="28"/>
        </w:rPr>
        <w:t>случайными</w:t>
      </w:r>
      <w:proofErr w:type="spellEnd"/>
      <w:r w:rsidR="00403AB8" w:rsidRPr="00403AB8">
        <w:rPr>
          <w:rFonts w:ascii="Times New Roman" w:hAnsi="Times New Roman" w:cs="Times New Roman"/>
          <w:sz w:val="28"/>
          <w:szCs w:val="28"/>
        </w:rPr>
        <w:t xml:space="preserve"> числами</w:t>
      </w:r>
      <w:r w:rsidRPr="00403AB8">
        <w:rPr>
          <w:rFonts w:ascii="Times New Roman" w:hAnsi="Times New Roman" w:cs="Times New Roman"/>
          <w:sz w:val="28"/>
          <w:szCs w:val="28"/>
        </w:rPr>
        <w:t>;</w:t>
      </w:r>
    </w:p>
    <w:p w:rsidR="00664B85" w:rsidRPr="00C022C1" w:rsidRDefault="00C022C1" w:rsidP="00C022C1">
      <w:pPr>
        <w:pStyle w:val="a4"/>
        <w:numPr>
          <w:ilvl w:val="0"/>
          <w:numId w:val="20"/>
        </w:numPr>
        <w:rPr>
          <w:rFonts w:ascii="Times New Roman" w:hAnsi="Times New Roman" w:cs="Times New Roman"/>
          <w:sz w:val="28"/>
          <w:szCs w:val="28"/>
          <w:lang w:val="ru-RU"/>
          <w:rPrChange w:id="205" w:author="Gena" w:date="2017-01-19T17:09:00Z">
            <w:rPr>
              <w:rFonts w:ascii="Times New Roman" w:hAnsi="Times New Roman" w:cs="Times New Roman"/>
              <w:sz w:val="28"/>
              <w:szCs w:val="28"/>
              <w:u w:val="single"/>
              <w:lang w:val="en-US"/>
            </w:rPr>
          </w:rPrChange>
        </w:rPr>
      </w:pPr>
      <w:proofErr w:type="spellStart"/>
      <w:r w:rsidRPr="00C022C1">
        <w:rPr>
          <w:rFonts w:ascii="Times New Roman" w:hAnsi="Times New Roman" w:cs="Times New Roman"/>
          <w:sz w:val="28"/>
          <w:szCs w:val="28"/>
          <w:lang w:val="en-US"/>
        </w:rPr>
        <w:lastRenderedPageBreak/>
        <w:t>playingField</w:t>
      </w:r>
      <w:proofErr w:type="spellEnd"/>
      <w:r w:rsidR="0032642F">
        <w:rPr>
          <w:rFonts w:ascii="Times New Roman" w:hAnsi="Times New Roman" w:cs="Times New Roman"/>
          <w:sz w:val="28"/>
          <w:szCs w:val="28"/>
          <w:lang w:val="ru-RU"/>
        </w:rPr>
        <w:t xml:space="preserve"> – </w:t>
      </w:r>
      <w:r w:rsidR="00403AB8">
        <w:rPr>
          <w:rFonts w:ascii="Times New Roman" w:hAnsi="Times New Roman" w:cs="Times New Roman"/>
          <w:sz w:val="28"/>
          <w:szCs w:val="28"/>
          <w:lang w:val="ru-RU"/>
        </w:rPr>
        <w:t>программная таблица;</w:t>
      </w:r>
    </w:p>
    <w:p w:rsidR="00664B85" w:rsidRDefault="008A4065" w:rsidP="00B67EA2">
      <w:pPr>
        <w:rPr>
          <w:rFonts w:ascii="Times New Roman" w:hAnsi="Times New Roman" w:cs="Times New Roman"/>
          <w:sz w:val="28"/>
          <w:szCs w:val="28"/>
          <w:lang w:val="ru-RU"/>
        </w:rPr>
      </w:pPr>
      <w:proofErr w:type="gramStart"/>
      <w:r w:rsidRPr="008A4065">
        <w:rPr>
          <w:rFonts w:ascii="Times New Roman" w:hAnsi="Times New Roman" w:cs="Times New Roman"/>
          <w:sz w:val="28"/>
          <w:szCs w:val="28"/>
          <w:u w:val="single"/>
          <w:lang w:val="en-US"/>
        </w:rPr>
        <w:t>private</w:t>
      </w:r>
      <w:proofErr w:type="gramEnd"/>
      <w:r w:rsidRPr="008A4065">
        <w:rPr>
          <w:rFonts w:ascii="Times New Roman" w:hAnsi="Times New Roman" w:cs="Times New Roman"/>
          <w:sz w:val="28"/>
          <w:szCs w:val="28"/>
          <w:u w:val="single"/>
          <w:lang w:val="ru-RU"/>
        </w:rPr>
        <w:t xml:space="preserve"> </w:t>
      </w:r>
      <w:r w:rsidRPr="008A4065">
        <w:rPr>
          <w:rFonts w:ascii="Times New Roman" w:hAnsi="Times New Roman" w:cs="Times New Roman"/>
          <w:sz w:val="28"/>
          <w:szCs w:val="28"/>
          <w:u w:val="single"/>
          <w:lang w:val="en-US"/>
        </w:rPr>
        <w:t>static</w:t>
      </w:r>
      <w:r w:rsidRPr="008A4065">
        <w:rPr>
          <w:rFonts w:ascii="Times New Roman" w:hAnsi="Times New Roman" w:cs="Times New Roman"/>
          <w:sz w:val="28"/>
          <w:szCs w:val="28"/>
          <w:u w:val="single"/>
          <w:lang w:val="ru-RU"/>
        </w:rPr>
        <w:t xml:space="preserve"> </w:t>
      </w:r>
      <w:proofErr w:type="spellStart"/>
      <w:r w:rsidRPr="008A4065">
        <w:rPr>
          <w:rFonts w:ascii="Times New Roman" w:hAnsi="Times New Roman" w:cs="Times New Roman"/>
          <w:sz w:val="28"/>
          <w:szCs w:val="28"/>
          <w:u w:val="single"/>
          <w:lang w:val="en-US"/>
        </w:rPr>
        <w:t>ProgramSate</w:t>
      </w:r>
      <w:proofErr w:type="spellEnd"/>
      <w:r w:rsidRPr="008A4065">
        <w:rPr>
          <w:rFonts w:ascii="Times New Roman" w:hAnsi="Times New Roman" w:cs="Times New Roman"/>
          <w:sz w:val="28"/>
          <w:szCs w:val="28"/>
          <w:u w:val="single"/>
          <w:lang w:val="ru-RU"/>
        </w:rPr>
        <w:t xml:space="preserve"> </w:t>
      </w:r>
      <w:proofErr w:type="spellStart"/>
      <w:r w:rsidRPr="008A4065">
        <w:rPr>
          <w:rFonts w:ascii="Times New Roman" w:hAnsi="Times New Roman" w:cs="Times New Roman"/>
          <w:sz w:val="28"/>
          <w:szCs w:val="28"/>
          <w:u w:val="single"/>
          <w:lang w:val="en-US"/>
        </w:rPr>
        <w:t>GameExit</w:t>
      </w:r>
      <w:proofErr w:type="spellEnd"/>
      <w:r w:rsidRPr="008A4065">
        <w:rPr>
          <w:rFonts w:ascii="Times New Roman" w:hAnsi="Times New Roman" w:cs="Times New Roman"/>
          <w:sz w:val="28"/>
          <w:szCs w:val="28"/>
          <w:u w:val="single"/>
          <w:lang w:val="ru-RU"/>
        </w:rPr>
        <w:t>(</w:t>
      </w:r>
      <w:proofErr w:type="spellStart"/>
      <w:r w:rsidR="007B2ED5" w:rsidRPr="007B2ED5">
        <w:rPr>
          <w:rFonts w:ascii="Times New Roman" w:hAnsi="Times New Roman" w:cs="Times New Roman"/>
          <w:sz w:val="28"/>
          <w:szCs w:val="28"/>
          <w:u w:val="single"/>
          <w:lang w:val="ru-RU"/>
        </w:rPr>
        <w:t>string</w:t>
      </w:r>
      <w:proofErr w:type="spellEnd"/>
      <w:r w:rsidR="007B2ED5" w:rsidRPr="007B2ED5">
        <w:rPr>
          <w:rFonts w:ascii="Times New Roman" w:hAnsi="Times New Roman" w:cs="Times New Roman"/>
          <w:sz w:val="28"/>
          <w:szCs w:val="28"/>
          <w:u w:val="single"/>
          <w:lang w:val="ru-RU"/>
        </w:rPr>
        <w:t xml:space="preserve"> </w:t>
      </w:r>
      <w:proofErr w:type="spellStart"/>
      <w:r w:rsidR="007B2ED5" w:rsidRPr="007B2ED5">
        <w:rPr>
          <w:rFonts w:ascii="Times New Roman" w:hAnsi="Times New Roman" w:cs="Times New Roman"/>
          <w:sz w:val="28"/>
          <w:szCs w:val="28"/>
          <w:u w:val="single"/>
          <w:lang w:val="ru-RU"/>
        </w:rPr>
        <w:t>strExit</w:t>
      </w:r>
      <w:proofErr w:type="spellEnd"/>
      <w:r w:rsidR="007B2ED5" w:rsidRPr="007B2ED5">
        <w:rPr>
          <w:rFonts w:ascii="Times New Roman" w:hAnsi="Times New Roman" w:cs="Times New Roman"/>
          <w:sz w:val="28"/>
          <w:szCs w:val="28"/>
          <w:u w:val="single"/>
          <w:lang w:val="ru-RU"/>
        </w:rPr>
        <w:t>,</w:t>
      </w:r>
      <w:r w:rsidR="007B2ED5">
        <w:rPr>
          <w:rFonts w:ascii="Times New Roman" w:hAnsi="Times New Roman" w:cs="Times New Roman"/>
          <w:sz w:val="28"/>
          <w:szCs w:val="28"/>
          <w:u w:val="single"/>
          <w:lang w:val="ru-RU"/>
        </w:rPr>
        <w:t xml:space="preserve"> </w:t>
      </w:r>
      <w:r w:rsidRPr="008A4065">
        <w:rPr>
          <w:rFonts w:ascii="Times New Roman" w:hAnsi="Times New Roman" w:cs="Times New Roman"/>
          <w:sz w:val="28"/>
          <w:szCs w:val="28"/>
          <w:u w:val="single"/>
          <w:lang w:val="en-US"/>
        </w:rPr>
        <w:t>ref</w:t>
      </w:r>
      <w:r w:rsidRPr="008A4065">
        <w:rPr>
          <w:rFonts w:ascii="Times New Roman" w:hAnsi="Times New Roman" w:cs="Times New Roman"/>
          <w:sz w:val="28"/>
          <w:szCs w:val="28"/>
          <w:u w:val="single"/>
          <w:lang w:val="ru-RU"/>
        </w:rPr>
        <w:t xml:space="preserve"> </w:t>
      </w:r>
      <w:proofErr w:type="spellStart"/>
      <w:r w:rsidRPr="008A4065">
        <w:rPr>
          <w:rFonts w:ascii="Times New Roman" w:hAnsi="Times New Roman" w:cs="Times New Roman"/>
          <w:sz w:val="28"/>
          <w:szCs w:val="28"/>
          <w:u w:val="single"/>
          <w:lang w:val="en-US"/>
        </w:rPr>
        <w:t>ProgMenu</w:t>
      </w:r>
      <w:proofErr w:type="spellEnd"/>
      <w:r w:rsidRPr="008A4065">
        <w:rPr>
          <w:rFonts w:ascii="Times New Roman" w:hAnsi="Times New Roman" w:cs="Times New Roman"/>
          <w:sz w:val="28"/>
          <w:szCs w:val="28"/>
          <w:u w:val="single"/>
          <w:lang w:val="ru-RU"/>
        </w:rPr>
        <w:t xml:space="preserve"> </w:t>
      </w:r>
      <w:r w:rsidRPr="008A4065">
        <w:rPr>
          <w:rFonts w:ascii="Times New Roman" w:hAnsi="Times New Roman" w:cs="Times New Roman"/>
          <w:sz w:val="28"/>
          <w:szCs w:val="28"/>
          <w:u w:val="single"/>
          <w:lang w:val="en-US"/>
        </w:rPr>
        <w:t>pm</w:t>
      </w:r>
      <w:r w:rsidRPr="008A4065">
        <w:rPr>
          <w:rFonts w:ascii="Times New Roman" w:hAnsi="Times New Roman" w:cs="Times New Roman"/>
          <w:sz w:val="28"/>
          <w:szCs w:val="28"/>
          <w:u w:val="single"/>
          <w:lang w:val="ru-RU"/>
        </w:rPr>
        <w:t xml:space="preserve">, </w:t>
      </w:r>
      <w:r w:rsidRPr="008A4065">
        <w:rPr>
          <w:rFonts w:ascii="Times New Roman" w:hAnsi="Times New Roman" w:cs="Times New Roman"/>
          <w:sz w:val="28"/>
          <w:szCs w:val="28"/>
          <w:u w:val="single"/>
          <w:lang w:val="en-US"/>
        </w:rPr>
        <w:t>ref</w:t>
      </w:r>
      <w:r w:rsidRPr="008A4065">
        <w:rPr>
          <w:rFonts w:ascii="Times New Roman" w:hAnsi="Times New Roman" w:cs="Times New Roman"/>
          <w:sz w:val="28"/>
          <w:szCs w:val="28"/>
          <w:u w:val="single"/>
          <w:lang w:val="ru-RU"/>
        </w:rPr>
        <w:t xml:space="preserve"> </w:t>
      </w:r>
      <w:proofErr w:type="spellStart"/>
      <w:r w:rsidRPr="008A4065">
        <w:rPr>
          <w:rFonts w:ascii="Times New Roman" w:hAnsi="Times New Roman" w:cs="Times New Roman"/>
          <w:sz w:val="28"/>
          <w:szCs w:val="28"/>
          <w:u w:val="single"/>
          <w:lang w:val="en-US"/>
        </w:rPr>
        <w:t>MenuConsole</w:t>
      </w:r>
      <w:proofErr w:type="spellEnd"/>
      <w:r w:rsidRPr="008A4065">
        <w:rPr>
          <w:rFonts w:ascii="Times New Roman" w:hAnsi="Times New Roman" w:cs="Times New Roman"/>
          <w:sz w:val="28"/>
          <w:szCs w:val="28"/>
          <w:u w:val="single"/>
          <w:lang w:val="ru-RU"/>
        </w:rPr>
        <w:t xml:space="preserve"> </w:t>
      </w:r>
      <w:proofErr w:type="spellStart"/>
      <w:r w:rsidRPr="008A4065">
        <w:rPr>
          <w:rFonts w:ascii="Times New Roman" w:hAnsi="Times New Roman" w:cs="Times New Roman"/>
          <w:sz w:val="28"/>
          <w:szCs w:val="28"/>
          <w:u w:val="single"/>
          <w:lang w:val="en-US"/>
        </w:rPr>
        <w:t>mn</w:t>
      </w:r>
      <w:proofErr w:type="spellEnd"/>
      <w:r w:rsidRPr="008A4065">
        <w:rPr>
          <w:rFonts w:ascii="Times New Roman" w:hAnsi="Times New Roman" w:cs="Times New Roman"/>
          <w:sz w:val="28"/>
          <w:szCs w:val="28"/>
          <w:u w:val="single"/>
          <w:lang w:val="ru-RU"/>
        </w:rPr>
        <w:t xml:space="preserve">, </w:t>
      </w:r>
      <w:r w:rsidRPr="008A4065">
        <w:rPr>
          <w:rFonts w:ascii="Times New Roman" w:hAnsi="Times New Roman" w:cs="Times New Roman"/>
          <w:sz w:val="28"/>
          <w:szCs w:val="28"/>
          <w:u w:val="single"/>
          <w:lang w:val="en-US"/>
        </w:rPr>
        <w:t>ref</w:t>
      </w:r>
      <w:r w:rsidRPr="008A4065">
        <w:rPr>
          <w:rFonts w:ascii="Times New Roman" w:hAnsi="Times New Roman" w:cs="Times New Roman"/>
          <w:sz w:val="28"/>
          <w:szCs w:val="28"/>
          <w:u w:val="single"/>
          <w:lang w:val="ru-RU"/>
        </w:rPr>
        <w:t xml:space="preserve"> </w:t>
      </w:r>
      <w:r w:rsidRPr="008A4065">
        <w:rPr>
          <w:rFonts w:ascii="Times New Roman" w:hAnsi="Times New Roman" w:cs="Times New Roman"/>
          <w:sz w:val="28"/>
          <w:szCs w:val="28"/>
          <w:u w:val="single"/>
          <w:lang w:val="en-US"/>
        </w:rPr>
        <w:t>Table</w:t>
      </w:r>
      <w:r w:rsidRPr="008A4065">
        <w:rPr>
          <w:rFonts w:ascii="Times New Roman" w:hAnsi="Times New Roman" w:cs="Times New Roman"/>
          <w:sz w:val="28"/>
          <w:szCs w:val="28"/>
          <w:u w:val="single"/>
          <w:lang w:val="ru-RU"/>
        </w:rPr>
        <w:t xml:space="preserve"> </w:t>
      </w:r>
      <w:proofErr w:type="spellStart"/>
      <w:r w:rsidRPr="008A4065">
        <w:rPr>
          <w:rFonts w:ascii="Times New Roman" w:hAnsi="Times New Roman" w:cs="Times New Roman"/>
          <w:sz w:val="28"/>
          <w:szCs w:val="28"/>
          <w:u w:val="single"/>
          <w:lang w:val="en-US"/>
        </w:rPr>
        <w:t>playingField</w:t>
      </w:r>
      <w:proofErr w:type="spellEnd"/>
      <w:r w:rsidRPr="008A4065">
        <w:rPr>
          <w:rFonts w:ascii="Times New Roman" w:hAnsi="Times New Roman" w:cs="Times New Roman"/>
          <w:sz w:val="28"/>
          <w:szCs w:val="28"/>
          <w:u w:val="single"/>
          <w:lang w:val="ru-RU"/>
        </w:rPr>
        <w:t xml:space="preserve">, </w:t>
      </w:r>
      <w:proofErr w:type="spellStart"/>
      <w:r w:rsidRPr="008A4065">
        <w:rPr>
          <w:rFonts w:ascii="Times New Roman" w:hAnsi="Times New Roman" w:cs="Times New Roman"/>
          <w:sz w:val="28"/>
          <w:szCs w:val="28"/>
          <w:u w:val="single"/>
          <w:lang w:val="en-US"/>
        </w:rPr>
        <w:t>ViewTable</w:t>
      </w:r>
      <w:proofErr w:type="spellEnd"/>
      <w:r w:rsidRPr="008A4065">
        <w:rPr>
          <w:rFonts w:ascii="Times New Roman" w:hAnsi="Times New Roman" w:cs="Times New Roman"/>
          <w:sz w:val="28"/>
          <w:szCs w:val="28"/>
          <w:u w:val="single"/>
          <w:lang w:val="ru-RU"/>
        </w:rPr>
        <w:t xml:space="preserve"> </w:t>
      </w:r>
      <w:r w:rsidRPr="008A4065">
        <w:rPr>
          <w:rFonts w:ascii="Times New Roman" w:hAnsi="Times New Roman" w:cs="Times New Roman"/>
          <w:sz w:val="28"/>
          <w:szCs w:val="28"/>
          <w:u w:val="single"/>
          <w:lang w:val="en-US"/>
        </w:rPr>
        <w:t>view</w:t>
      </w:r>
      <w:r w:rsidRPr="008A4065">
        <w:rPr>
          <w:rFonts w:ascii="Times New Roman" w:hAnsi="Times New Roman" w:cs="Times New Roman"/>
          <w:sz w:val="28"/>
          <w:szCs w:val="28"/>
          <w:u w:val="single"/>
          <w:lang w:val="ru-RU"/>
        </w:rPr>
        <w:t>)</w:t>
      </w:r>
      <w:r w:rsidRPr="00C12F5E">
        <w:rPr>
          <w:rFonts w:ascii="Times New Roman" w:hAnsi="Times New Roman" w:cs="Times New Roman"/>
          <w:sz w:val="28"/>
          <w:szCs w:val="28"/>
          <w:lang w:val="ru-RU"/>
        </w:rPr>
        <w:t xml:space="preserve"> –</w:t>
      </w:r>
      <w:r w:rsidR="00C12F5E">
        <w:rPr>
          <w:rFonts w:ascii="Times New Roman" w:hAnsi="Times New Roman" w:cs="Times New Roman"/>
          <w:sz w:val="28"/>
          <w:szCs w:val="28"/>
          <w:lang w:val="ru-RU"/>
        </w:rPr>
        <w:t xml:space="preserve"> управление в</w:t>
      </w:r>
      <w:r w:rsidRPr="00C12F5E">
        <w:rPr>
          <w:rFonts w:ascii="Times New Roman" w:hAnsi="Times New Roman" w:cs="Times New Roman"/>
          <w:sz w:val="28"/>
          <w:szCs w:val="28"/>
          <w:lang w:val="ru-RU"/>
        </w:rPr>
        <w:t xml:space="preserve"> </w:t>
      </w:r>
      <w:r w:rsidRPr="008A4065">
        <w:rPr>
          <w:rFonts w:ascii="Times New Roman" w:hAnsi="Times New Roman" w:cs="Times New Roman"/>
          <w:sz w:val="28"/>
          <w:szCs w:val="28"/>
          <w:lang w:val="ru-RU"/>
        </w:rPr>
        <w:t>окн</w:t>
      </w:r>
      <w:r w:rsidR="00C12F5E">
        <w:rPr>
          <w:rFonts w:ascii="Times New Roman" w:hAnsi="Times New Roman" w:cs="Times New Roman"/>
          <w:sz w:val="28"/>
          <w:szCs w:val="28"/>
          <w:lang w:val="ru-RU"/>
        </w:rPr>
        <w:t>е</w:t>
      </w:r>
      <w:r w:rsidRPr="008A4065">
        <w:rPr>
          <w:rFonts w:ascii="Times New Roman" w:hAnsi="Times New Roman" w:cs="Times New Roman"/>
          <w:sz w:val="28"/>
          <w:szCs w:val="28"/>
          <w:lang w:val="ru-RU"/>
        </w:rPr>
        <w:t xml:space="preserve"> </w:t>
      </w:r>
      <w:r w:rsidR="00C12F5E">
        <w:rPr>
          <w:rFonts w:ascii="Times New Roman" w:hAnsi="Times New Roman" w:cs="Times New Roman"/>
          <w:sz w:val="28"/>
          <w:szCs w:val="28"/>
          <w:lang w:val="ru-RU"/>
        </w:rPr>
        <w:t xml:space="preserve">выхода из игры: </w:t>
      </w:r>
      <w:r w:rsidRPr="008A4065">
        <w:rPr>
          <w:rFonts w:ascii="Times New Roman" w:hAnsi="Times New Roman" w:cs="Times New Roman"/>
          <w:sz w:val="28"/>
          <w:szCs w:val="28"/>
          <w:lang w:val="ru-RU"/>
        </w:rPr>
        <w:t>можно выйти в меню или пр</w:t>
      </w:r>
      <w:r w:rsidR="00C12F5E">
        <w:rPr>
          <w:rFonts w:ascii="Times New Roman" w:hAnsi="Times New Roman" w:cs="Times New Roman"/>
          <w:sz w:val="28"/>
          <w:szCs w:val="28"/>
          <w:lang w:val="ru-RU"/>
        </w:rPr>
        <w:t>о</w:t>
      </w:r>
      <w:r w:rsidRPr="008A4065">
        <w:rPr>
          <w:rFonts w:ascii="Times New Roman" w:hAnsi="Times New Roman" w:cs="Times New Roman"/>
          <w:sz w:val="28"/>
          <w:szCs w:val="28"/>
          <w:lang w:val="ru-RU"/>
        </w:rPr>
        <w:t>должить игру.</w:t>
      </w:r>
    </w:p>
    <w:p w:rsidR="007B2ED5" w:rsidRPr="007B2ED5" w:rsidRDefault="007B2ED5" w:rsidP="007B2ED5">
      <w:pPr>
        <w:pStyle w:val="a4"/>
        <w:numPr>
          <w:ilvl w:val="0"/>
          <w:numId w:val="19"/>
        </w:numPr>
        <w:rPr>
          <w:rFonts w:ascii="Times New Roman" w:hAnsi="Times New Roman" w:cs="Times New Roman"/>
          <w:sz w:val="28"/>
          <w:szCs w:val="28"/>
        </w:rPr>
      </w:pPr>
      <w:r w:rsidRPr="008A4065">
        <w:rPr>
          <w:rFonts w:ascii="Times New Roman" w:hAnsi="Times New Roman" w:cs="Times New Roman"/>
          <w:sz w:val="28"/>
          <w:szCs w:val="28"/>
          <w:lang w:val="en-US"/>
        </w:rPr>
        <w:t>pm</w:t>
      </w:r>
      <w:r w:rsidRPr="008A4065">
        <w:rPr>
          <w:rFonts w:ascii="Times New Roman" w:hAnsi="Times New Roman" w:cs="Times New Roman"/>
          <w:sz w:val="28"/>
          <w:szCs w:val="28"/>
          <w:lang w:val="ru-RU"/>
        </w:rPr>
        <w:t xml:space="preserve"> </w:t>
      </w:r>
      <w:r>
        <w:rPr>
          <w:rFonts w:ascii="Times New Roman" w:hAnsi="Times New Roman" w:cs="Times New Roman"/>
          <w:sz w:val="28"/>
          <w:szCs w:val="28"/>
          <w:lang w:val="ru-RU"/>
        </w:rPr>
        <w:t>– программное меню;</w:t>
      </w:r>
    </w:p>
    <w:p w:rsidR="007B2ED5" w:rsidRDefault="007B2ED5" w:rsidP="007B2ED5">
      <w:pPr>
        <w:pStyle w:val="a4"/>
        <w:numPr>
          <w:ilvl w:val="0"/>
          <w:numId w:val="19"/>
        </w:numPr>
        <w:rPr>
          <w:rFonts w:ascii="Times New Roman" w:hAnsi="Times New Roman" w:cs="Times New Roman"/>
          <w:sz w:val="28"/>
          <w:szCs w:val="28"/>
        </w:rPr>
      </w:pPr>
      <w:proofErr w:type="spellStart"/>
      <w:r w:rsidRPr="008A4065">
        <w:rPr>
          <w:rFonts w:ascii="Times New Roman" w:hAnsi="Times New Roman" w:cs="Times New Roman"/>
          <w:sz w:val="28"/>
          <w:szCs w:val="28"/>
        </w:rPr>
        <w:t>mn</w:t>
      </w:r>
      <w:proofErr w:type="spellEnd"/>
      <w:r>
        <w:rPr>
          <w:rFonts w:ascii="Times New Roman" w:hAnsi="Times New Roman" w:cs="Times New Roman"/>
          <w:sz w:val="28"/>
          <w:szCs w:val="28"/>
          <w:lang w:val="ru-RU"/>
        </w:rPr>
        <w:t xml:space="preserve"> – меню отображаемое на консоли;</w:t>
      </w:r>
    </w:p>
    <w:p w:rsidR="007B2ED5" w:rsidRPr="00651ED8" w:rsidRDefault="007B2ED5" w:rsidP="007B2ED5">
      <w:pPr>
        <w:pStyle w:val="a4"/>
        <w:numPr>
          <w:ilvl w:val="0"/>
          <w:numId w:val="19"/>
        </w:numPr>
        <w:rPr>
          <w:rFonts w:ascii="Times New Roman" w:hAnsi="Times New Roman" w:cs="Times New Roman"/>
          <w:sz w:val="28"/>
          <w:szCs w:val="28"/>
        </w:rPr>
      </w:pPr>
      <w:proofErr w:type="spellStart"/>
      <w:r w:rsidRPr="008A4065">
        <w:rPr>
          <w:rFonts w:ascii="Times New Roman" w:hAnsi="Times New Roman" w:cs="Times New Roman"/>
          <w:sz w:val="28"/>
          <w:szCs w:val="28"/>
        </w:rPr>
        <w:t>playingField</w:t>
      </w:r>
      <w:proofErr w:type="spellEnd"/>
      <w:r>
        <w:rPr>
          <w:rFonts w:ascii="Times New Roman" w:hAnsi="Times New Roman" w:cs="Times New Roman"/>
          <w:sz w:val="28"/>
          <w:szCs w:val="28"/>
          <w:lang w:val="ru-RU"/>
        </w:rPr>
        <w:t xml:space="preserve"> – программное игровое поле.</w:t>
      </w:r>
    </w:p>
    <w:p w:rsidR="007B2ED5" w:rsidRPr="007B2ED5" w:rsidRDefault="007B2ED5" w:rsidP="00B67EA2">
      <w:pPr>
        <w:pStyle w:val="a4"/>
        <w:numPr>
          <w:ilvl w:val="0"/>
          <w:numId w:val="19"/>
        </w:numPr>
        <w:rPr>
          <w:rFonts w:ascii="Times New Roman" w:hAnsi="Times New Roman" w:cs="Times New Roman"/>
          <w:sz w:val="28"/>
          <w:szCs w:val="28"/>
        </w:rPr>
      </w:pPr>
      <w:proofErr w:type="spellStart"/>
      <w:r w:rsidRPr="008A4065">
        <w:rPr>
          <w:rFonts w:ascii="Times New Roman" w:hAnsi="Times New Roman" w:cs="Times New Roman"/>
          <w:sz w:val="28"/>
          <w:szCs w:val="28"/>
        </w:rPr>
        <w:t>view</w:t>
      </w:r>
      <w:proofErr w:type="spellEnd"/>
      <w:r>
        <w:rPr>
          <w:rFonts w:ascii="Times New Roman" w:hAnsi="Times New Roman" w:cs="Times New Roman"/>
          <w:sz w:val="28"/>
          <w:szCs w:val="28"/>
          <w:lang w:val="ru-RU"/>
        </w:rPr>
        <w:t xml:space="preserve"> </w:t>
      </w:r>
      <w:r w:rsidRPr="00651ED8">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видимое игровое поле; </w:t>
      </w:r>
    </w:p>
    <w:p w:rsidR="008A4065" w:rsidRPr="007B2ED5" w:rsidRDefault="008A4065" w:rsidP="008A4065">
      <w:pPr>
        <w:rPr>
          <w:rFonts w:ascii="Times New Roman" w:hAnsi="Times New Roman" w:cs="Times New Roman"/>
          <w:sz w:val="28"/>
          <w:szCs w:val="28"/>
        </w:rPr>
      </w:pPr>
      <w:proofErr w:type="gramStart"/>
      <w:r w:rsidRPr="008A4065">
        <w:rPr>
          <w:rFonts w:ascii="Times New Roman" w:hAnsi="Times New Roman" w:cs="Times New Roman"/>
          <w:sz w:val="28"/>
          <w:szCs w:val="28"/>
          <w:u w:val="single"/>
          <w:lang w:val="en-US"/>
        </w:rPr>
        <w:t>public</w:t>
      </w:r>
      <w:proofErr w:type="gramEnd"/>
      <w:r w:rsidRPr="007B2ED5">
        <w:rPr>
          <w:rFonts w:ascii="Times New Roman" w:hAnsi="Times New Roman" w:cs="Times New Roman"/>
          <w:sz w:val="28"/>
          <w:szCs w:val="28"/>
          <w:u w:val="single"/>
        </w:rPr>
        <w:t xml:space="preserve"> </w:t>
      </w:r>
      <w:r w:rsidRPr="008A4065">
        <w:rPr>
          <w:rFonts w:ascii="Times New Roman" w:hAnsi="Times New Roman" w:cs="Times New Roman"/>
          <w:sz w:val="28"/>
          <w:szCs w:val="28"/>
          <w:u w:val="single"/>
          <w:lang w:val="en-US"/>
        </w:rPr>
        <w:t>static</w:t>
      </w:r>
      <w:r w:rsidRPr="007B2ED5">
        <w:rPr>
          <w:rFonts w:ascii="Times New Roman" w:hAnsi="Times New Roman" w:cs="Times New Roman"/>
          <w:sz w:val="28"/>
          <w:szCs w:val="28"/>
          <w:u w:val="single"/>
        </w:rPr>
        <w:t xml:space="preserve"> </w:t>
      </w:r>
      <w:proofErr w:type="spellStart"/>
      <w:r w:rsidRPr="008A4065">
        <w:rPr>
          <w:rFonts w:ascii="Times New Roman" w:hAnsi="Times New Roman" w:cs="Times New Roman"/>
          <w:sz w:val="28"/>
          <w:szCs w:val="28"/>
          <w:u w:val="single"/>
          <w:lang w:val="en-US"/>
        </w:rPr>
        <w:t>ProgramSate</w:t>
      </w:r>
      <w:proofErr w:type="spellEnd"/>
      <w:r w:rsidRPr="007B2ED5">
        <w:rPr>
          <w:rFonts w:ascii="Times New Roman" w:hAnsi="Times New Roman" w:cs="Times New Roman"/>
          <w:sz w:val="28"/>
          <w:szCs w:val="28"/>
          <w:u w:val="single"/>
        </w:rPr>
        <w:t xml:space="preserve"> </w:t>
      </w:r>
      <w:proofErr w:type="spellStart"/>
      <w:r w:rsidRPr="008A4065">
        <w:rPr>
          <w:rFonts w:ascii="Times New Roman" w:hAnsi="Times New Roman" w:cs="Times New Roman"/>
          <w:sz w:val="28"/>
          <w:szCs w:val="28"/>
          <w:u w:val="single"/>
          <w:lang w:val="en-US"/>
        </w:rPr>
        <w:t>GameWinMoveYesNo</w:t>
      </w:r>
      <w:proofErr w:type="spellEnd"/>
      <w:r w:rsidRPr="007B2ED5">
        <w:rPr>
          <w:rFonts w:ascii="Times New Roman" w:hAnsi="Times New Roman" w:cs="Times New Roman"/>
          <w:sz w:val="28"/>
          <w:szCs w:val="28"/>
          <w:u w:val="single"/>
        </w:rPr>
        <w:t>(</w:t>
      </w:r>
      <w:r w:rsidRPr="008A4065">
        <w:rPr>
          <w:rFonts w:ascii="Times New Roman" w:hAnsi="Times New Roman" w:cs="Times New Roman"/>
          <w:sz w:val="28"/>
          <w:szCs w:val="28"/>
          <w:u w:val="single"/>
          <w:lang w:val="en-US"/>
        </w:rPr>
        <w:t>ref</w:t>
      </w:r>
      <w:r w:rsidRPr="007B2ED5">
        <w:rPr>
          <w:rFonts w:ascii="Times New Roman" w:hAnsi="Times New Roman" w:cs="Times New Roman"/>
          <w:sz w:val="28"/>
          <w:szCs w:val="28"/>
          <w:u w:val="single"/>
        </w:rPr>
        <w:t xml:space="preserve"> </w:t>
      </w:r>
      <w:proofErr w:type="spellStart"/>
      <w:r w:rsidRPr="008A4065">
        <w:rPr>
          <w:rFonts w:ascii="Times New Roman" w:hAnsi="Times New Roman" w:cs="Times New Roman"/>
          <w:sz w:val="28"/>
          <w:szCs w:val="28"/>
          <w:u w:val="single"/>
          <w:lang w:val="en-US"/>
        </w:rPr>
        <w:t>ProgMenu</w:t>
      </w:r>
      <w:proofErr w:type="spellEnd"/>
      <w:r w:rsidRPr="007B2ED5">
        <w:rPr>
          <w:rFonts w:ascii="Times New Roman" w:hAnsi="Times New Roman" w:cs="Times New Roman"/>
          <w:sz w:val="28"/>
          <w:szCs w:val="28"/>
          <w:u w:val="single"/>
        </w:rPr>
        <w:t xml:space="preserve"> </w:t>
      </w:r>
      <w:r w:rsidRPr="008A4065">
        <w:rPr>
          <w:rFonts w:ascii="Times New Roman" w:hAnsi="Times New Roman" w:cs="Times New Roman"/>
          <w:sz w:val="28"/>
          <w:szCs w:val="28"/>
          <w:u w:val="single"/>
          <w:lang w:val="en-US"/>
        </w:rPr>
        <w:t>pm</w:t>
      </w:r>
      <w:r w:rsidRPr="007B2ED5">
        <w:rPr>
          <w:rFonts w:ascii="Times New Roman" w:hAnsi="Times New Roman" w:cs="Times New Roman"/>
          <w:sz w:val="28"/>
          <w:szCs w:val="28"/>
          <w:u w:val="single"/>
        </w:rPr>
        <w:t xml:space="preserve">, </w:t>
      </w:r>
      <w:r w:rsidRPr="008A4065">
        <w:rPr>
          <w:rFonts w:ascii="Times New Roman" w:hAnsi="Times New Roman" w:cs="Times New Roman"/>
          <w:sz w:val="28"/>
          <w:szCs w:val="28"/>
          <w:u w:val="single"/>
          <w:lang w:val="en-US"/>
        </w:rPr>
        <w:t>ref</w:t>
      </w:r>
      <w:r w:rsidRPr="007B2ED5">
        <w:rPr>
          <w:rFonts w:ascii="Times New Roman" w:hAnsi="Times New Roman" w:cs="Times New Roman"/>
          <w:sz w:val="28"/>
          <w:szCs w:val="28"/>
          <w:u w:val="single"/>
        </w:rPr>
        <w:t xml:space="preserve"> </w:t>
      </w:r>
      <w:proofErr w:type="spellStart"/>
      <w:r w:rsidRPr="008A4065">
        <w:rPr>
          <w:rFonts w:ascii="Times New Roman" w:hAnsi="Times New Roman" w:cs="Times New Roman"/>
          <w:sz w:val="28"/>
          <w:szCs w:val="28"/>
          <w:u w:val="single"/>
          <w:lang w:val="en-US"/>
        </w:rPr>
        <w:t>MenuConsole</w:t>
      </w:r>
      <w:proofErr w:type="spellEnd"/>
      <w:r w:rsidRPr="007B2ED5">
        <w:rPr>
          <w:rFonts w:ascii="Times New Roman" w:hAnsi="Times New Roman" w:cs="Times New Roman"/>
          <w:sz w:val="28"/>
          <w:szCs w:val="28"/>
          <w:u w:val="single"/>
        </w:rPr>
        <w:t xml:space="preserve"> </w:t>
      </w:r>
      <w:proofErr w:type="spellStart"/>
      <w:r w:rsidRPr="008A4065">
        <w:rPr>
          <w:rFonts w:ascii="Times New Roman" w:hAnsi="Times New Roman" w:cs="Times New Roman"/>
          <w:sz w:val="28"/>
          <w:szCs w:val="28"/>
          <w:u w:val="single"/>
          <w:lang w:val="en-US"/>
        </w:rPr>
        <w:t>mn</w:t>
      </w:r>
      <w:proofErr w:type="spellEnd"/>
      <w:r w:rsidRPr="007B2ED5">
        <w:rPr>
          <w:rFonts w:ascii="Times New Roman" w:hAnsi="Times New Roman" w:cs="Times New Roman"/>
          <w:sz w:val="28"/>
          <w:szCs w:val="28"/>
          <w:u w:val="single"/>
        </w:rPr>
        <w:t xml:space="preserve">, </w:t>
      </w:r>
      <w:r w:rsidRPr="008A4065">
        <w:rPr>
          <w:rFonts w:ascii="Times New Roman" w:hAnsi="Times New Roman" w:cs="Times New Roman"/>
          <w:sz w:val="28"/>
          <w:szCs w:val="28"/>
          <w:u w:val="single"/>
          <w:lang w:val="en-US"/>
        </w:rPr>
        <w:t>ref</w:t>
      </w:r>
      <w:r w:rsidRPr="007B2ED5">
        <w:rPr>
          <w:rFonts w:ascii="Times New Roman" w:hAnsi="Times New Roman" w:cs="Times New Roman"/>
          <w:sz w:val="28"/>
          <w:szCs w:val="28"/>
          <w:u w:val="single"/>
        </w:rPr>
        <w:t xml:space="preserve"> </w:t>
      </w:r>
      <w:r w:rsidRPr="008A4065">
        <w:rPr>
          <w:rFonts w:ascii="Times New Roman" w:hAnsi="Times New Roman" w:cs="Times New Roman"/>
          <w:sz w:val="28"/>
          <w:szCs w:val="28"/>
          <w:u w:val="single"/>
          <w:lang w:val="en-US"/>
        </w:rPr>
        <w:t>Table</w:t>
      </w:r>
      <w:r w:rsidRPr="007B2ED5">
        <w:rPr>
          <w:rFonts w:ascii="Times New Roman" w:hAnsi="Times New Roman" w:cs="Times New Roman"/>
          <w:sz w:val="28"/>
          <w:szCs w:val="28"/>
          <w:u w:val="single"/>
        </w:rPr>
        <w:t xml:space="preserve"> </w:t>
      </w:r>
      <w:proofErr w:type="spellStart"/>
      <w:r w:rsidRPr="008A4065">
        <w:rPr>
          <w:rFonts w:ascii="Times New Roman" w:hAnsi="Times New Roman" w:cs="Times New Roman"/>
          <w:sz w:val="28"/>
          <w:szCs w:val="28"/>
          <w:u w:val="single"/>
          <w:lang w:val="en-US"/>
        </w:rPr>
        <w:t>playingField</w:t>
      </w:r>
      <w:proofErr w:type="spellEnd"/>
      <w:r w:rsidRPr="007B2ED5">
        <w:rPr>
          <w:rFonts w:ascii="Times New Roman" w:hAnsi="Times New Roman" w:cs="Times New Roman"/>
          <w:sz w:val="28"/>
          <w:szCs w:val="28"/>
          <w:u w:val="single"/>
        </w:rPr>
        <w:t>)</w:t>
      </w:r>
      <w:r w:rsidR="007B2ED5" w:rsidRPr="007B2ED5">
        <w:rPr>
          <w:rFonts w:ascii="Times New Roman" w:hAnsi="Times New Roman" w:cs="Times New Roman"/>
          <w:sz w:val="28"/>
          <w:szCs w:val="28"/>
          <w:u w:val="single"/>
        </w:rPr>
        <w:t xml:space="preserve"> </w:t>
      </w:r>
      <w:r w:rsidR="007B2ED5" w:rsidRPr="007B2ED5">
        <w:rPr>
          <w:rFonts w:ascii="Times New Roman" w:hAnsi="Times New Roman" w:cs="Times New Roman"/>
          <w:sz w:val="28"/>
          <w:szCs w:val="28"/>
        </w:rPr>
        <w:t xml:space="preserve">– </w:t>
      </w:r>
      <w:r w:rsidR="007B2ED5" w:rsidRPr="007B2ED5">
        <w:rPr>
          <w:rFonts w:ascii="Times New Roman" w:hAnsi="Times New Roman" w:cs="Times New Roman"/>
          <w:sz w:val="28"/>
          <w:szCs w:val="28"/>
          <w:lang w:val="ru-RU"/>
        </w:rPr>
        <w:t>управление в окне Победы/Поражение: можно выйти в меню или начать новую игру.</w:t>
      </w:r>
    </w:p>
    <w:p w:rsidR="007B2ED5" w:rsidRPr="007B2ED5" w:rsidRDefault="007B2ED5" w:rsidP="007B2ED5">
      <w:pPr>
        <w:pStyle w:val="a4"/>
        <w:numPr>
          <w:ilvl w:val="0"/>
          <w:numId w:val="19"/>
        </w:numPr>
        <w:rPr>
          <w:rFonts w:ascii="Times New Roman" w:hAnsi="Times New Roman" w:cs="Times New Roman"/>
          <w:sz w:val="28"/>
          <w:szCs w:val="28"/>
        </w:rPr>
      </w:pPr>
      <w:r w:rsidRPr="008A4065">
        <w:rPr>
          <w:rFonts w:ascii="Times New Roman" w:hAnsi="Times New Roman" w:cs="Times New Roman"/>
          <w:sz w:val="28"/>
          <w:szCs w:val="28"/>
          <w:lang w:val="en-US"/>
        </w:rPr>
        <w:t>pm</w:t>
      </w:r>
      <w:r w:rsidRPr="008A4065">
        <w:rPr>
          <w:rFonts w:ascii="Times New Roman" w:hAnsi="Times New Roman" w:cs="Times New Roman"/>
          <w:sz w:val="28"/>
          <w:szCs w:val="28"/>
          <w:lang w:val="ru-RU"/>
        </w:rPr>
        <w:t xml:space="preserve"> </w:t>
      </w:r>
      <w:r>
        <w:rPr>
          <w:rFonts w:ascii="Times New Roman" w:hAnsi="Times New Roman" w:cs="Times New Roman"/>
          <w:sz w:val="28"/>
          <w:szCs w:val="28"/>
          <w:lang w:val="ru-RU"/>
        </w:rPr>
        <w:t>– программное меню;</w:t>
      </w:r>
    </w:p>
    <w:p w:rsidR="007B2ED5" w:rsidRDefault="007B2ED5" w:rsidP="007B2ED5">
      <w:pPr>
        <w:pStyle w:val="a4"/>
        <w:numPr>
          <w:ilvl w:val="0"/>
          <w:numId w:val="19"/>
        </w:numPr>
        <w:rPr>
          <w:rFonts w:ascii="Times New Roman" w:hAnsi="Times New Roman" w:cs="Times New Roman"/>
          <w:sz w:val="28"/>
          <w:szCs w:val="28"/>
        </w:rPr>
      </w:pPr>
      <w:proofErr w:type="spellStart"/>
      <w:r w:rsidRPr="008A4065">
        <w:rPr>
          <w:rFonts w:ascii="Times New Roman" w:hAnsi="Times New Roman" w:cs="Times New Roman"/>
          <w:sz w:val="28"/>
          <w:szCs w:val="28"/>
        </w:rPr>
        <w:t>mn</w:t>
      </w:r>
      <w:proofErr w:type="spellEnd"/>
      <w:r>
        <w:rPr>
          <w:rFonts w:ascii="Times New Roman" w:hAnsi="Times New Roman" w:cs="Times New Roman"/>
          <w:sz w:val="28"/>
          <w:szCs w:val="28"/>
          <w:lang w:val="ru-RU"/>
        </w:rPr>
        <w:t xml:space="preserve"> – меню отображаемое на консоли;</w:t>
      </w:r>
    </w:p>
    <w:p w:rsidR="007B2ED5" w:rsidRPr="00651ED8" w:rsidRDefault="007B2ED5" w:rsidP="007B2ED5">
      <w:pPr>
        <w:pStyle w:val="a4"/>
        <w:numPr>
          <w:ilvl w:val="0"/>
          <w:numId w:val="19"/>
        </w:numPr>
        <w:rPr>
          <w:rFonts w:ascii="Times New Roman" w:hAnsi="Times New Roman" w:cs="Times New Roman"/>
          <w:sz w:val="28"/>
          <w:szCs w:val="28"/>
        </w:rPr>
      </w:pPr>
      <w:proofErr w:type="spellStart"/>
      <w:r w:rsidRPr="008A4065">
        <w:rPr>
          <w:rFonts w:ascii="Times New Roman" w:hAnsi="Times New Roman" w:cs="Times New Roman"/>
          <w:sz w:val="28"/>
          <w:szCs w:val="28"/>
        </w:rPr>
        <w:t>playingField</w:t>
      </w:r>
      <w:proofErr w:type="spellEnd"/>
      <w:r>
        <w:rPr>
          <w:rFonts w:ascii="Times New Roman" w:hAnsi="Times New Roman" w:cs="Times New Roman"/>
          <w:sz w:val="28"/>
          <w:szCs w:val="28"/>
          <w:lang w:val="ru-RU"/>
        </w:rPr>
        <w:t xml:space="preserve"> – программное игровое поле.</w:t>
      </w:r>
    </w:p>
    <w:p w:rsidR="007B2ED5" w:rsidRPr="007B2ED5" w:rsidRDefault="007B2ED5" w:rsidP="008A4065">
      <w:pPr>
        <w:rPr>
          <w:rFonts w:ascii="Times New Roman" w:hAnsi="Times New Roman" w:cs="Times New Roman"/>
          <w:sz w:val="28"/>
          <w:szCs w:val="28"/>
          <w:u w:val="single"/>
          <w:lang w:val="en-US"/>
          <w:rPrChange w:id="206" w:author="Gena" w:date="2017-01-19T17:09:00Z">
            <w:rPr>
              <w:rFonts w:ascii="Times New Roman" w:hAnsi="Times New Roman" w:cs="Times New Roman"/>
              <w:sz w:val="28"/>
              <w:szCs w:val="28"/>
              <w:u w:val="single"/>
              <w:lang w:val="en-US"/>
            </w:rPr>
          </w:rPrChange>
        </w:rPr>
      </w:pPr>
    </w:p>
    <w:p w:rsidR="007B2ED5" w:rsidRDefault="007B2ED5">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7B2ED5" w:rsidRPr="00647D69" w:rsidRDefault="007B2ED5" w:rsidP="007B2ED5">
      <w:pPr>
        <w:jc w:val="center"/>
        <w:rPr>
          <w:rFonts w:ascii="Times New Roman" w:hAnsi="Times New Roman" w:cs="Times New Roman"/>
          <w:b/>
          <w:sz w:val="28"/>
          <w:szCs w:val="28"/>
          <w:lang w:val="ru-RU"/>
        </w:rPr>
      </w:pPr>
      <w:r w:rsidRPr="00647D69">
        <w:rPr>
          <w:rFonts w:ascii="Times New Roman" w:hAnsi="Times New Roman" w:cs="Times New Roman"/>
          <w:b/>
          <w:sz w:val="28"/>
          <w:szCs w:val="28"/>
          <w:lang w:val="ru-RU"/>
        </w:rPr>
        <w:lastRenderedPageBreak/>
        <w:t xml:space="preserve">Спецификация структуры </w:t>
      </w:r>
      <w:proofErr w:type="spellStart"/>
      <w:r w:rsidRPr="007B2ED5">
        <w:rPr>
          <w:rFonts w:ascii="Times New Roman" w:hAnsi="Times New Roman" w:cs="Times New Roman"/>
          <w:b/>
          <w:sz w:val="28"/>
          <w:szCs w:val="28"/>
          <w:lang w:val="ru-RU"/>
        </w:rPr>
        <w:t>ConsoleGame</w:t>
      </w:r>
      <w:proofErr w:type="spellEnd"/>
    </w:p>
    <w:p w:rsidR="007B2ED5" w:rsidRDefault="007B2ED5" w:rsidP="007B2ED5">
      <w:pPr>
        <w:rPr>
          <w:ins w:id="207"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вывод информации об игре.</w:t>
      </w:r>
    </w:p>
    <w:p w:rsidR="007B2ED5" w:rsidRPr="00242CCD" w:rsidDel="0028784D" w:rsidRDefault="007B2ED5" w:rsidP="007B2ED5">
      <w:pPr>
        <w:rPr>
          <w:del w:id="208" w:author="Gena" w:date="2017-01-19T16:59:00Z"/>
          <w:rFonts w:ascii="Times New Roman" w:hAnsi="Times New Roman" w:cs="Times New Roman"/>
          <w:sz w:val="28"/>
          <w:szCs w:val="28"/>
          <w:lang w:val="ru-RU"/>
          <w:rPrChange w:id="209" w:author="Gena" w:date="2017-01-19T17:10:00Z">
            <w:rPr>
              <w:del w:id="210" w:author="Gena" w:date="2017-01-19T16:59:00Z"/>
              <w:lang w:val="ru-RU"/>
            </w:rPr>
          </w:rPrChange>
        </w:rPr>
      </w:pPr>
    </w:p>
    <w:p w:rsidR="007B2ED5" w:rsidRPr="0032642F" w:rsidRDefault="007B2ED5" w:rsidP="007B2ED5">
      <w:pPr>
        <w:rPr>
          <w:rFonts w:ascii="Times New Roman" w:hAnsi="Times New Roman" w:cs="Times New Roman"/>
          <w:sz w:val="28"/>
          <w:szCs w:val="28"/>
          <w:u w:val="single"/>
          <w:lang w:val="ru-RU"/>
        </w:rPr>
      </w:pPr>
      <w:r w:rsidRPr="00242CCD">
        <w:rPr>
          <w:rFonts w:ascii="Times New Roman" w:hAnsi="Times New Roman" w:cs="Times New Roman"/>
          <w:sz w:val="28"/>
          <w:szCs w:val="28"/>
          <w:u w:val="single"/>
          <w:lang w:val="ru-RU"/>
          <w:rPrChange w:id="211" w:author="Gena" w:date="2017-01-19T17:10:00Z">
            <w:rPr>
              <w:u w:val="single"/>
              <w:lang w:val="ru-RU"/>
            </w:rPr>
          </w:rPrChange>
        </w:rPr>
        <w:t>Методы</w:t>
      </w:r>
      <w:r w:rsidRPr="0032642F">
        <w:rPr>
          <w:rFonts w:ascii="Times New Roman" w:hAnsi="Times New Roman" w:cs="Times New Roman"/>
          <w:sz w:val="28"/>
          <w:szCs w:val="28"/>
          <w:u w:val="single"/>
          <w:lang w:val="ru-RU"/>
          <w:rPrChange w:id="212" w:author="Gena" w:date="2017-01-19T17:10:00Z">
            <w:rPr>
              <w:u w:val="single"/>
              <w:lang w:val="en-US"/>
            </w:rPr>
          </w:rPrChange>
        </w:rPr>
        <w:t>:</w:t>
      </w:r>
      <w:r w:rsidRPr="0032642F">
        <w:rPr>
          <w:rFonts w:ascii="Times New Roman" w:hAnsi="Times New Roman" w:cs="Times New Roman"/>
          <w:b/>
          <w:sz w:val="28"/>
          <w:szCs w:val="28"/>
          <w:lang w:val="ru-RU"/>
          <w:rPrChange w:id="213" w:author="Gena" w:date="2017-01-19T17:10:00Z">
            <w:rPr>
              <w:b/>
              <w:lang w:val="en-US"/>
            </w:rPr>
          </w:rPrChange>
        </w:rPr>
        <w:t xml:space="preserve"> </w:t>
      </w:r>
      <w:proofErr w:type="spellStart"/>
      <w:r w:rsidRPr="007B2ED5">
        <w:rPr>
          <w:rFonts w:ascii="Times New Roman" w:hAnsi="Times New Roman" w:cs="Times New Roman"/>
          <w:sz w:val="28"/>
          <w:szCs w:val="28"/>
          <w:lang w:val="en-US"/>
        </w:rPr>
        <w:t>GameInfo</w:t>
      </w:r>
      <w:proofErr w:type="spellEnd"/>
      <w:r w:rsidRPr="0032642F">
        <w:rPr>
          <w:rFonts w:ascii="Times New Roman" w:hAnsi="Times New Roman" w:cs="Times New Roman"/>
          <w:sz w:val="28"/>
          <w:szCs w:val="28"/>
          <w:lang w:val="ru-RU"/>
          <w:rPrChange w:id="214" w:author="Gena" w:date="2017-01-19T17:10:00Z">
            <w:rPr>
              <w:lang w:val="en-US"/>
            </w:rPr>
          </w:rPrChange>
        </w:rPr>
        <w:t>,</w:t>
      </w:r>
      <w:r w:rsidRPr="0032642F">
        <w:rPr>
          <w:rFonts w:ascii="Consolas" w:hAnsi="Consolas" w:cs="Consolas"/>
          <w:color w:val="000000"/>
          <w:sz w:val="19"/>
          <w:szCs w:val="19"/>
          <w:lang w:val="ru-RU"/>
        </w:rPr>
        <w:t xml:space="preserve"> </w:t>
      </w:r>
      <w:proofErr w:type="spellStart"/>
      <w:r w:rsidRPr="007B2ED5">
        <w:rPr>
          <w:rFonts w:ascii="Times New Roman" w:hAnsi="Times New Roman" w:cs="Times New Roman"/>
          <w:sz w:val="28"/>
          <w:szCs w:val="28"/>
          <w:lang w:val="en-US"/>
        </w:rPr>
        <w:t>WinGame</w:t>
      </w:r>
      <w:proofErr w:type="spellEnd"/>
    </w:p>
    <w:p w:rsidR="007B2ED5" w:rsidRPr="0032642F" w:rsidRDefault="007B2ED5" w:rsidP="007B2ED5">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методов</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7B2ED5" w:rsidRDefault="007B2ED5" w:rsidP="007B2ED5">
      <w:pPr>
        <w:rPr>
          <w:rFonts w:ascii="Times New Roman" w:hAnsi="Times New Roman" w:cs="Times New Roman"/>
          <w:sz w:val="28"/>
          <w:szCs w:val="28"/>
        </w:rPr>
      </w:pPr>
      <w:proofErr w:type="gramStart"/>
      <w:r w:rsidRPr="007B2ED5">
        <w:rPr>
          <w:rFonts w:ascii="Times New Roman" w:hAnsi="Times New Roman" w:cs="Times New Roman"/>
          <w:sz w:val="28"/>
          <w:szCs w:val="28"/>
          <w:u w:val="single"/>
          <w:lang w:val="en-US"/>
        </w:rPr>
        <w:t>public</w:t>
      </w:r>
      <w:proofErr w:type="gramEnd"/>
      <w:r w:rsidRPr="008B1E5C">
        <w:rPr>
          <w:rFonts w:ascii="Times New Roman" w:hAnsi="Times New Roman" w:cs="Times New Roman"/>
          <w:sz w:val="28"/>
          <w:szCs w:val="28"/>
          <w:u w:val="single"/>
          <w:lang w:val="ru-RU"/>
        </w:rPr>
        <w:t xml:space="preserve"> </w:t>
      </w:r>
      <w:r w:rsidRPr="007B2ED5">
        <w:rPr>
          <w:rFonts w:ascii="Times New Roman" w:hAnsi="Times New Roman" w:cs="Times New Roman"/>
          <w:sz w:val="28"/>
          <w:szCs w:val="28"/>
          <w:u w:val="single"/>
          <w:lang w:val="en-US"/>
        </w:rPr>
        <w:t>static</w:t>
      </w:r>
      <w:r w:rsidRPr="008B1E5C">
        <w:rPr>
          <w:rFonts w:ascii="Times New Roman" w:hAnsi="Times New Roman" w:cs="Times New Roman"/>
          <w:sz w:val="28"/>
          <w:szCs w:val="28"/>
          <w:u w:val="single"/>
          <w:lang w:val="ru-RU"/>
        </w:rPr>
        <w:t xml:space="preserve"> </w:t>
      </w:r>
      <w:r w:rsidRPr="007B2ED5">
        <w:rPr>
          <w:rFonts w:ascii="Times New Roman" w:hAnsi="Times New Roman" w:cs="Times New Roman"/>
          <w:sz w:val="28"/>
          <w:szCs w:val="28"/>
          <w:u w:val="single"/>
          <w:lang w:val="en-US"/>
        </w:rPr>
        <w:t>void</w:t>
      </w:r>
      <w:r w:rsidRPr="008B1E5C">
        <w:rPr>
          <w:rFonts w:ascii="Times New Roman" w:hAnsi="Times New Roman" w:cs="Times New Roman"/>
          <w:sz w:val="28"/>
          <w:szCs w:val="28"/>
          <w:u w:val="single"/>
          <w:lang w:val="ru-RU"/>
        </w:rPr>
        <w:t xml:space="preserve"> </w:t>
      </w:r>
      <w:proofErr w:type="spellStart"/>
      <w:r w:rsidRPr="007B2ED5">
        <w:rPr>
          <w:rFonts w:ascii="Times New Roman" w:hAnsi="Times New Roman" w:cs="Times New Roman"/>
          <w:sz w:val="28"/>
          <w:szCs w:val="28"/>
          <w:u w:val="single"/>
          <w:lang w:val="en-US"/>
        </w:rPr>
        <w:t>GameInfo</w:t>
      </w:r>
      <w:proofErr w:type="spellEnd"/>
      <w:r w:rsidRPr="008B1E5C">
        <w:rPr>
          <w:rFonts w:ascii="Times New Roman" w:hAnsi="Times New Roman" w:cs="Times New Roman"/>
          <w:sz w:val="28"/>
          <w:szCs w:val="28"/>
          <w:u w:val="single"/>
          <w:lang w:val="ru-RU"/>
        </w:rPr>
        <w:t>(</w:t>
      </w:r>
      <w:proofErr w:type="spellStart"/>
      <w:r w:rsidRPr="007B2ED5">
        <w:rPr>
          <w:rFonts w:ascii="Times New Roman" w:hAnsi="Times New Roman" w:cs="Times New Roman"/>
          <w:sz w:val="28"/>
          <w:szCs w:val="28"/>
          <w:u w:val="single"/>
          <w:lang w:val="en-US"/>
        </w:rPr>
        <w:t>ViewTable</w:t>
      </w:r>
      <w:proofErr w:type="spellEnd"/>
      <w:r w:rsidRPr="008B1E5C">
        <w:rPr>
          <w:rFonts w:ascii="Times New Roman" w:hAnsi="Times New Roman" w:cs="Times New Roman"/>
          <w:sz w:val="28"/>
          <w:szCs w:val="28"/>
          <w:u w:val="single"/>
          <w:lang w:val="ru-RU"/>
        </w:rPr>
        <w:t xml:space="preserve"> </w:t>
      </w:r>
      <w:r w:rsidRPr="007B2ED5">
        <w:rPr>
          <w:rFonts w:ascii="Times New Roman" w:hAnsi="Times New Roman" w:cs="Times New Roman"/>
          <w:sz w:val="28"/>
          <w:szCs w:val="28"/>
          <w:u w:val="single"/>
          <w:lang w:val="en-US"/>
        </w:rPr>
        <w:t>view</w:t>
      </w:r>
      <w:r w:rsidRPr="008B1E5C">
        <w:rPr>
          <w:rFonts w:ascii="Times New Roman" w:hAnsi="Times New Roman" w:cs="Times New Roman"/>
          <w:sz w:val="28"/>
          <w:szCs w:val="28"/>
          <w:u w:val="single"/>
          <w:lang w:val="ru-RU"/>
        </w:rPr>
        <w:t xml:space="preserve">, </w:t>
      </w:r>
      <w:r w:rsidRPr="007B2ED5">
        <w:rPr>
          <w:rFonts w:ascii="Times New Roman" w:hAnsi="Times New Roman" w:cs="Times New Roman"/>
          <w:sz w:val="28"/>
          <w:szCs w:val="28"/>
          <w:u w:val="single"/>
          <w:lang w:val="en-US"/>
        </w:rPr>
        <w:t>Table</w:t>
      </w:r>
      <w:r w:rsidRPr="008B1E5C">
        <w:rPr>
          <w:rFonts w:ascii="Times New Roman" w:hAnsi="Times New Roman" w:cs="Times New Roman"/>
          <w:sz w:val="28"/>
          <w:szCs w:val="28"/>
          <w:u w:val="single"/>
          <w:lang w:val="ru-RU"/>
        </w:rPr>
        <w:t xml:space="preserve"> </w:t>
      </w:r>
      <w:proofErr w:type="spellStart"/>
      <w:r w:rsidRPr="007B2ED5">
        <w:rPr>
          <w:rFonts w:ascii="Times New Roman" w:hAnsi="Times New Roman" w:cs="Times New Roman"/>
          <w:sz w:val="28"/>
          <w:szCs w:val="28"/>
          <w:u w:val="single"/>
          <w:lang w:val="en-US"/>
        </w:rPr>
        <w:t>playingField</w:t>
      </w:r>
      <w:proofErr w:type="spellEnd"/>
      <w:r w:rsidRPr="008B1E5C">
        <w:rPr>
          <w:rFonts w:ascii="Times New Roman" w:hAnsi="Times New Roman" w:cs="Times New Roman"/>
          <w:sz w:val="28"/>
          <w:szCs w:val="28"/>
          <w:u w:val="single"/>
          <w:lang w:val="ru-RU"/>
        </w:rPr>
        <w:t xml:space="preserve">, </w:t>
      </w:r>
      <w:proofErr w:type="spellStart"/>
      <w:r w:rsidRPr="007B2ED5">
        <w:rPr>
          <w:rFonts w:ascii="Times New Roman" w:hAnsi="Times New Roman" w:cs="Times New Roman"/>
          <w:sz w:val="28"/>
          <w:szCs w:val="28"/>
          <w:u w:val="single"/>
          <w:lang w:val="en-US"/>
        </w:rPr>
        <w:t>GameState</w:t>
      </w:r>
      <w:proofErr w:type="spellEnd"/>
      <w:r w:rsidRPr="008B1E5C">
        <w:rPr>
          <w:rFonts w:ascii="Times New Roman" w:hAnsi="Times New Roman" w:cs="Times New Roman"/>
          <w:sz w:val="28"/>
          <w:szCs w:val="28"/>
          <w:u w:val="single"/>
          <w:lang w:val="ru-RU"/>
        </w:rPr>
        <w:t xml:space="preserve"> </w:t>
      </w:r>
      <w:proofErr w:type="spellStart"/>
      <w:r w:rsidRPr="007B2ED5">
        <w:rPr>
          <w:rFonts w:ascii="Times New Roman" w:hAnsi="Times New Roman" w:cs="Times New Roman"/>
          <w:sz w:val="28"/>
          <w:szCs w:val="28"/>
          <w:u w:val="single"/>
          <w:lang w:val="en-US"/>
        </w:rPr>
        <w:t>stateOfGame</w:t>
      </w:r>
      <w:proofErr w:type="spellEnd"/>
      <w:r w:rsidRPr="008B1E5C">
        <w:rPr>
          <w:rFonts w:ascii="Times New Roman" w:hAnsi="Times New Roman" w:cs="Times New Roman"/>
          <w:sz w:val="28"/>
          <w:szCs w:val="28"/>
          <w:u w:val="single"/>
          <w:lang w:val="ru-RU"/>
        </w:rPr>
        <w:t>)</w:t>
      </w:r>
      <w:r w:rsidRPr="00651ED8">
        <w:rPr>
          <w:rFonts w:ascii="Times New Roman" w:hAnsi="Times New Roman" w:cs="Times New Roman"/>
          <w:sz w:val="28"/>
          <w:szCs w:val="28"/>
        </w:rPr>
        <w:t xml:space="preserve">– </w:t>
      </w:r>
      <w:r w:rsidR="008B1E5C">
        <w:rPr>
          <w:rFonts w:ascii="Times New Roman" w:hAnsi="Times New Roman" w:cs="Times New Roman"/>
          <w:sz w:val="28"/>
          <w:szCs w:val="28"/>
          <w:lang w:val="ru-RU"/>
        </w:rPr>
        <w:t>вывод</w:t>
      </w:r>
      <w:r w:rsidR="008B1E5C" w:rsidRPr="008B1E5C">
        <w:rPr>
          <w:rFonts w:ascii="Times New Roman" w:hAnsi="Times New Roman" w:cs="Times New Roman"/>
          <w:sz w:val="28"/>
          <w:szCs w:val="28"/>
          <w:lang w:val="ru-RU"/>
        </w:rPr>
        <w:t xml:space="preserve"> </w:t>
      </w:r>
      <w:r w:rsidR="008B1E5C">
        <w:rPr>
          <w:rFonts w:ascii="Times New Roman" w:hAnsi="Times New Roman" w:cs="Times New Roman"/>
          <w:sz w:val="28"/>
          <w:szCs w:val="28"/>
          <w:lang w:val="ru-RU"/>
        </w:rPr>
        <w:t>информации</w:t>
      </w:r>
      <w:r w:rsidR="008B1E5C" w:rsidRPr="008B1E5C">
        <w:rPr>
          <w:rFonts w:ascii="Times New Roman" w:hAnsi="Times New Roman" w:cs="Times New Roman"/>
          <w:sz w:val="28"/>
          <w:szCs w:val="28"/>
          <w:lang w:val="ru-RU"/>
        </w:rPr>
        <w:t xml:space="preserve"> </w:t>
      </w:r>
      <w:r w:rsidR="008B1E5C">
        <w:rPr>
          <w:rFonts w:ascii="Times New Roman" w:hAnsi="Times New Roman" w:cs="Times New Roman"/>
          <w:sz w:val="28"/>
          <w:szCs w:val="28"/>
          <w:lang w:val="ru-RU"/>
        </w:rPr>
        <w:t>на</w:t>
      </w:r>
      <w:r w:rsidR="008B1E5C" w:rsidRPr="008B1E5C">
        <w:rPr>
          <w:rFonts w:ascii="Times New Roman" w:hAnsi="Times New Roman" w:cs="Times New Roman"/>
          <w:sz w:val="28"/>
          <w:szCs w:val="28"/>
          <w:lang w:val="ru-RU"/>
        </w:rPr>
        <w:t xml:space="preserve"> </w:t>
      </w:r>
      <w:r w:rsidR="008B1E5C">
        <w:rPr>
          <w:rFonts w:ascii="Times New Roman" w:hAnsi="Times New Roman" w:cs="Times New Roman"/>
          <w:sz w:val="28"/>
          <w:szCs w:val="28"/>
          <w:lang w:val="ru-RU"/>
        </w:rPr>
        <w:t>экран</w:t>
      </w:r>
      <w:r w:rsidR="008B1E5C" w:rsidRPr="008B1E5C">
        <w:rPr>
          <w:rFonts w:ascii="Times New Roman" w:hAnsi="Times New Roman" w:cs="Times New Roman"/>
          <w:sz w:val="28"/>
          <w:szCs w:val="28"/>
          <w:lang w:val="ru-RU"/>
        </w:rPr>
        <w:t xml:space="preserve"> </w:t>
      </w:r>
      <w:r w:rsidR="008B1E5C">
        <w:rPr>
          <w:rFonts w:ascii="Times New Roman" w:hAnsi="Times New Roman" w:cs="Times New Roman"/>
          <w:sz w:val="28"/>
          <w:szCs w:val="28"/>
          <w:lang w:val="ru-RU"/>
        </w:rPr>
        <w:t>при</w:t>
      </w:r>
      <w:r w:rsidR="008B1E5C" w:rsidRPr="008B1E5C">
        <w:rPr>
          <w:rFonts w:ascii="Times New Roman" w:hAnsi="Times New Roman" w:cs="Times New Roman"/>
          <w:sz w:val="28"/>
          <w:szCs w:val="28"/>
          <w:lang w:val="ru-RU"/>
        </w:rPr>
        <w:t xml:space="preserve"> </w:t>
      </w:r>
      <w:r w:rsidR="008B1E5C">
        <w:rPr>
          <w:rFonts w:ascii="Times New Roman" w:hAnsi="Times New Roman" w:cs="Times New Roman"/>
          <w:sz w:val="28"/>
          <w:szCs w:val="28"/>
          <w:lang w:val="ru-RU"/>
        </w:rPr>
        <w:t>нажатии</w:t>
      </w:r>
      <w:r w:rsidR="008B1E5C" w:rsidRPr="008B1E5C">
        <w:rPr>
          <w:rFonts w:ascii="Times New Roman" w:hAnsi="Times New Roman" w:cs="Times New Roman"/>
          <w:sz w:val="28"/>
          <w:szCs w:val="28"/>
          <w:lang w:val="ru-RU"/>
        </w:rPr>
        <w:t xml:space="preserve"> </w:t>
      </w:r>
      <w:r w:rsidR="008B1E5C">
        <w:rPr>
          <w:rFonts w:ascii="Times New Roman" w:hAnsi="Times New Roman" w:cs="Times New Roman"/>
          <w:sz w:val="28"/>
          <w:szCs w:val="28"/>
          <w:lang w:val="en-US"/>
        </w:rPr>
        <w:t>Enter</w:t>
      </w:r>
      <w:r w:rsidR="008B1E5C">
        <w:rPr>
          <w:rFonts w:ascii="Times New Roman" w:hAnsi="Times New Roman" w:cs="Times New Roman"/>
          <w:sz w:val="28"/>
          <w:szCs w:val="28"/>
          <w:lang w:val="ru-RU"/>
        </w:rPr>
        <w:t xml:space="preserve"> во время игры</w:t>
      </w:r>
      <w:r w:rsidRPr="00651ED8">
        <w:rPr>
          <w:rFonts w:ascii="Times New Roman" w:hAnsi="Times New Roman" w:cs="Times New Roman"/>
          <w:sz w:val="28"/>
          <w:szCs w:val="28"/>
        </w:rPr>
        <w:t>;</w:t>
      </w:r>
    </w:p>
    <w:p w:rsidR="007B2ED5" w:rsidRPr="00651ED8" w:rsidRDefault="008B1E5C" w:rsidP="00602296">
      <w:pPr>
        <w:pStyle w:val="a4"/>
        <w:numPr>
          <w:ilvl w:val="0"/>
          <w:numId w:val="19"/>
        </w:numPr>
        <w:rPr>
          <w:rFonts w:ascii="Times New Roman" w:hAnsi="Times New Roman" w:cs="Times New Roman"/>
          <w:sz w:val="28"/>
          <w:szCs w:val="28"/>
          <w:lang w:val="ru-RU"/>
        </w:rPr>
      </w:pPr>
      <w:r w:rsidRPr="008B1E5C">
        <w:rPr>
          <w:rFonts w:ascii="Times New Roman" w:hAnsi="Times New Roman" w:cs="Times New Roman"/>
          <w:sz w:val="28"/>
          <w:szCs w:val="28"/>
          <w:lang w:val="en-US"/>
        </w:rPr>
        <w:t>view</w:t>
      </w:r>
      <w:r w:rsidRPr="008B1E5C">
        <w:rPr>
          <w:rFonts w:ascii="Times New Roman" w:hAnsi="Times New Roman" w:cs="Times New Roman"/>
          <w:sz w:val="28"/>
          <w:szCs w:val="28"/>
          <w:lang w:val="ru-RU"/>
        </w:rPr>
        <w:t xml:space="preserve"> </w:t>
      </w:r>
      <w:r w:rsidR="007B2ED5">
        <w:rPr>
          <w:rFonts w:ascii="Times New Roman" w:hAnsi="Times New Roman" w:cs="Times New Roman"/>
          <w:sz w:val="28"/>
          <w:szCs w:val="28"/>
          <w:lang w:val="ru-RU"/>
        </w:rPr>
        <w:t xml:space="preserve">– </w:t>
      </w:r>
      <w:r w:rsidR="00602296">
        <w:rPr>
          <w:rFonts w:ascii="Times New Roman" w:hAnsi="Times New Roman" w:cs="Times New Roman"/>
          <w:sz w:val="28"/>
          <w:szCs w:val="28"/>
          <w:lang w:val="ru-RU"/>
        </w:rPr>
        <w:t>видимое игровое поле;</w:t>
      </w:r>
    </w:p>
    <w:p w:rsidR="007B2ED5" w:rsidRPr="00651ED8" w:rsidRDefault="008B1E5C" w:rsidP="008B1E5C">
      <w:pPr>
        <w:pStyle w:val="a4"/>
        <w:numPr>
          <w:ilvl w:val="0"/>
          <w:numId w:val="19"/>
        </w:numPr>
        <w:rPr>
          <w:rFonts w:ascii="Times New Roman" w:hAnsi="Times New Roman" w:cs="Times New Roman"/>
          <w:sz w:val="28"/>
          <w:szCs w:val="28"/>
          <w:lang w:val="ru-RU"/>
        </w:rPr>
      </w:pPr>
      <w:proofErr w:type="spellStart"/>
      <w:r w:rsidRPr="008B1E5C">
        <w:rPr>
          <w:rFonts w:ascii="Times New Roman" w:hAnsi="Times New Roman" w:cs="Times New Roman"/>
          <w:sz w:val="28"/>
          <w:szCs w:val="28"/>
          <w:lang w:val="en-US"/>
        </w:rPr>
        <w:t>playingField</w:t>
      </w:r>
      <w:proofErr w:type="spellEnd"/>
      <w:r w:rsidRPr="008B1E5C">
        <w:rPr>
          <w:rFonts w:ascii="Times New Roman" w:hAnsi="Times New Roman" w:cs="Times New Roman"/>
          <w:sz w:val="28"/>
          <w:szCs w:val="28"/>
          <w:lang w:val="ru-RU"/>
        </w:rPr>
        <w:t xml:space="preserve"> </w:t>
      </w:r>
      <w:r w:rsidR="006E0EA3">
        <w:rPr>
          <w:rFonts w:ascii="Times New Roman" w:hAnsi="Times New Roman" w:cs="Times New Roman"/>
          <w:sz w:val="28"/>
          <w:szCs w:val="28"/>
          <w:lang w:val="ru-RU"/>
        </w:rPr>
        <w:t>– программное игровое поле;</w:t>
      </w:r>
    </w:p>
    <w:p w:rsidR="007B2ED5" w:rsidRPr="00651ED8" w:rsidRDefault="008B1E5C" w:rsidP="008B1E5C">
      <w:pPr>
        <w:pStyle w:val="a4"/>
        <w:numPr>
          <w:ilvl w:val="0"/>
          <w:numId w:val="19"/>
        </w:numPr>
        <w:rPr>
          <w:rFonts w:ascii="Times New Roman" w:hAnsi="Times New Roman" w:cs="Times New Roman"/>
          <w:sz w:val="28"/>
          <w:szCs w:val="28"/>
        </w:rPr>
      </w:pPr>
      <w:proofErr w:type="spellStart"/>
      <w:r w:rsidRPr="008B1E5C">
        <w:rPr>
          <w:rFonts w:ascii="Times New Roman" w:hAnsi="Times New Roman" w:cs="Times New Roman"/>
          <w:sz w:val="28"/>
          <w:szCs w:val="28"/>
          <w:lang w:val="en-US"/>
        </w:rPr>
        <w:t>stateOfGame</w:t>
      </w:r>
      <w:proofErr w:type="spellEnd"/>
      <w:r w:rsidRPr="008B1E5C">
        <w:rPr>
          <w:rFonts w:ascii="Times New Roman" w:hAnsi="Times New Roman" w:cs="Times New Roman"/>
          <w:sz w:val="28"/>
          <w:szCs w:val="28"/>
          <w:lang w:val="ru-RU"/>
        </w:rPr>
        <w:t xml:space="preserve"> </w:t>
      </w:r>
      <w:r w:rsidR="007B2ED5">
        <w:rPr>
          <w:rFonts w:ascii="Times New Roman" w:hAnsi="Times New Roman" w:cs="Times New Roman"/>
          <w:sz w:val="28"/>
          <w:szCs w:val="28"/>
          <w:lang w:val="ru-RU"/>
        </w:rPr>
        <w:t>– пользовательская таблица (видимое игровое поле);</w:t>
      </w:r>
    </w:p>
    <w:p w:rsidR="007B2ED5" w:rsidRPr="00181DA6" w:rsidRDefault="007B2ED5" w:rsidP="007B2ED5">
      <w:pPr>
        <w:rPr>
          <w:rFonts w:ascii="Times New Roman" w:hAnsi="Times New Roman" w:cs="Times New Roman"/>
          <w:sz w:val="28"/>
          <w:szCs w:val="28"/>
        </w:rPr>
      </w:pPr>
      <w:proofErr w:type="gramStart"/>
      <w:r w:rsidRPr="007B2ED5">
        <w:rPr>
          <w:rFonts w:ascii="Times New Roman" w:hAnsi="Times New Roman" w:cs="Times New Roman"/>
          <w:sz w:val="28"/>
          <w:szCs w:val="28"/>
          <w:u w:val="single"/>
          <w:lang w:val="en-US"/>
        </w:rPr>
        <w:t>public</w:t>
      </w:r>
      <w:proofErr w:type="gramEnd"/>
      <w:r w:rsidRPr="007B2ED5">
        <w:rPr>
          <w:rFonts w:ascii="Times New Roman" w:hAnsi="Times New Roman" w:cs="Times New Roman"/>
          <w:sz w:val="28"/>
          <w:szCs w:val="28"/>
          <w:u w:val="single"/>
        </w:rPr>
        <w:t xml:space="preserve"> </w:t>
      </w:r>
      <w:r w:rsidRPr="007B2ED5">
        <w:rPr>
          <w:rFonts w:ascii="Times New Roman" w:hAnsi="Times New Roman" w:cs="Times New Roman"/>
          <w:sz w:val="28"/>
          <w:szCs w:val="28"/>
          <w:u w:val="single"/>
          <w:lang w:val="en-US"/>
        </w:rPr>
        <w:t>static</w:t>
      </w:r>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ProgramSate</w:t>
      </w:r>
      <w:proofErr w:type="spellEnd"/>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WinGame</w:t>
      </w:r>
      <w:proofErr w:type="spellEnd"/>
      <w:r w:rsidRPr="007B2ED5">
        <w:rPr>
          <w:rFonts w:ascii="Times New Roman" w:hAnsi="Times New Roman" w:cs="Times New Roman"/>
          <w:sz w:val="28"/>
          <w:szCs w:val="28"/>
          <w:u w:val="single"/>
        </w:rPr>
        <w:t>(</w:t>
      </w:r>
      <w:r w:rsidRPr="007B2ED5">
        <w:rPr>
          <w:rFonts w:ascii="Times New Roman" w:hAnsi="Times New Roman" w:cs="Times New Roman"/>
          <w:sz w:val="28"/>
          <w:szCs w:val="28"/>
          <w:u w:val="single"/>
          <w:lang w:val="en-US"/>
        </w:rPr>
        <w:t>string</w:t>
      </w:r>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strWin</w:t>
      </w:r>
      <w:proofErr w:type="spellEnd"/>
      <w:r w:rsidRPr="007B2ED5">
        <w:rPr>
          <w:rFonts w:ascii="Times New Roman" w:hAnsi="Times New Roman" w:cs="Times New Roman"/>
          <w:sz w:val="28"/>
          <w:szCs w:val="28"/>
          <w:u w:val="single"/>
        </w:rPr>
        <w:t xml:space="preserve">, </w:t>
      </w:r>
      <w:r w:rsidRPr="007B2ED5">
        <w:rPr>
          <w:rFonts w:ascii="Times New Roman" w:hAnsi="Times New Roman" w:cs="Times New Roman"/>
          <w:sz w:val="28"/>
          <w:szCs w:val="28"/>
          <w:u w:val="single"/>
          <w:lang w:val="en-US"/>
        </w:rPr>
        <w:t>ref</w:t>
      </w:r>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ProgMenu</w:t>
      </w:r>
      <w:proofErr w:type="spellEnd"/>
      <w:r w:rsidRPr="007B2ED5">
        <w:rPr>
          <w:rFonts w:ascii="Times New Roman" w:hAnsi="Times New Roman" w:cs="Times New Roman"/>
          <w:sz w:val="28"/>
          <w:szCs w:val="28"/>
          <w:u w:val="single"/>
        </w:rPr>
        <w:t xml:space="preserve"> </w:t>
      </w:r>
      <w:r w:rsidRPr="007B2ED5">
        <w:rPr>
          <w:rFonts w:ascii="Times New Roman" w:hAnsi="Times New Roman" w:cs="Times New Roman"/>
          <w:sz w:val="28"/>
          <w:szCs w:val="28"/>
          <w:u w:val="single"/>
          <w:lang w:val="en-US"/>
        </w:rPr>
        <w:t>pm</w:t>
      </w:r>
      <w:r w:rsidRPr="007B2ED5">
        <w:rPr>
          <w:rFonts w:ascii="Times New Roman" w:hAnsi="Times New Roman" w:cs="Times New Roman"/>
          <w:sz w:val="28"/>
          <w:szCs w:val="28"/>
          <w:u w:val="single"/>
        </w:rPr>
        <w:t xml:space="preserve">, </w:t>
      </w:r>
      <w:r w:rsidRPr="007B2ED5">
        <w:rPr>
          <w:rFonts w:ascii="Times New Roman" w:hAnsi="Times New Roman" w:cs="Times New Roman"/>
          <w:sz w:val="28"/>
          <w:szCs w:val="28"/>
          <w:u w:val="single"/>
          <w:lang w:val="en-US"/>
        </w:rPr>
        <w:t>ref</w:t>
      </w:r>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MenuConsole</w:t>
      </w:r>
      <w:proofErr w:type="spellEnd"/>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mn</w:t>
      </w:r>
      <w:proofErr w:type="spellEnd"/>
      <w:r w:rsidRPr="007B2ED5">
        <w:rPr>
          <w:rFonts w:ascii="Times New Roman" w:hAnsi="Times New Roman" w:cs="Times New Roman"/>
          <w:sz w:val="28"/>
          <w:szCs w:val="28"/>
          <w:u w:val="single"/>
        </w:rPr>
        <w:t xml:space="preserve">, </w:t>
      </w:r>
      <w:r w:rsidRPr="007B2ED5">
        <w:rPr>
          <w:rFonts w:ascii="Times New Roman" w:hAnsi="Times New Roman" w:cs="Times New Roman"/>
          <w:sz w:val="28"/>
          <w:szCs w:val="28"/>
          <w:u w:val="single"/>
          <w:lang w:val="en-US"/>
        </w:rPr>
        <w:t>ref</w:t>
      </w:r>
      <w:r w:rsidRPr="007B2ED5">
        <w:rPr>
          <w:rFonts w:ascii="Times New Roman" w:hAnsi="Times New Roman" w:cs="Times New Roman"/>
          <w:sz w:val="28"/>
          <w:szCs w:val="28"/>
          <w:u w:val="single"/>
        </w:rPr>
        <w:t xml:space="preserve"> </w:t>
      </w:r>
      <w:r w:rsidRPr="007B2ED5">
        <w:rPr>
          <w:rFonts w:ascii="Times New Roman" w:hAnsi="Times New Roman" w:cs="Times New Roman"/>
          <w:sz w:val="28"/>
          <w:szCs w:val="28"/>
          <w:u w:val="single"/>
          <w:lang w:val="en-US"/>
        </w:rPr>
        <w:t>Table</w:t>
      </w:r>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playingField</w:t>
      </w:r>
      <w:proofErr w:type="spellEnd"/>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GameState</w:t>
      </w:r>
      <w:proofErr w:type="spellEnd"/>
      <w:r w:rsidRPr="007B2ED5">
        <w:rPr>
          <w:rFonts w:ascii="Times New Roman" w:hAnsi="Times New Roman" w:cs="Times New Roman"/>
          <w:sz w:val="28"/>
          <w:szCs w:val="28"/>
          <w:u w:val="single"/>
        </w:rPr>
        <w:t xml:space="preserve"> </w:t>
      </w:r>
      <w:proofErr w:type="spellStart"/>
      <w:r w:rsidRPr="007B2ED5">
        <w:rPr>
          <w:rFonts w:ascii="Times New Roman" w:hAnsi="Times New Roman" w:cs="Times New Roman"/>
          <w:sz w:val="28"/>
          <w:szCs w:val="28"/>
          <w:u w:val="single"/>
          <w:lang w:val="en-US"/>
        </w:rPr>
        <w:t>stateOfGame</w:t>
      </w:r>
      <w:proofErr w:type="spellEnd"/>
      <w:r w:rsidRPr="007B2ED5">
        <w:rPr>
          <w:rFonts w:ascii="Times New Roman" w:hAnsi="Times New Roman" w:cs="Times New Roman"/>
          <w:sz w:val="28"/>
          <w:szCs w:val="28"/>
          <w:u w:val="single"/>
        </w:rPr>
        <w:t xml:space="preserve">) </w:t>
      </w:r>
      <w:r w:rsidRPr="007B2ED5">
        <w:rPr>
          <w:rFonts w:ascii="Times New Roman" w:hAnsi="Times New Roman" w:cs="Times New Roman"/>
          <w:sz w:val="28"/>
          <w:szCs w:val="28"/>
        </w:rPr>
        <w:t>–</w:t>
      </w:r>
      <w:r w:rsidR="008B1E5C" w:rsidRPr="00181DA6">
        <w:rPr>
          <w:rFonts w:ascii="Times New Roman" w:hAnsi="Times New Roman" w:cs="Times New Roman"/>
          <w:sz w:val="28"/>
          <w:szCs w:val="28"/>
        </w:rPr>
        <w:t xml:space="preserve"> </w:t>
      </w:r>
      <w:proofErr w:type="spellStart"/>
      <w:r w:rsidR="008B1E5C" w:rsidRPr="00181DA6">
        <w:rPr>
          <w:rFonts w:ascii="Times New Roman" w:hAnsi="Times New Roman" w:cs="Times New Roman"/>
          <w:sz w:val="28"/>
          <w:szCs w:val="28"/>
        </w:rPr>
        <w:t>вывод</w:t>
      </w:r>
      <w:proofErr w:type="spellEnd"/>
      <w:r w:rsidR="008B1E5C" w:rsidRPr="00181DA6">
        <w:rPr>
          <w:rFonts w:ascii="Times New Roman" w:hAnsi="Times New Roman" w:cs="Times New Roman"/>
          <w:sz w:val="28"/>
          <w:szCs w:val="28"/>
        </w:rPr>
        <w:t xml:space="preserve"> </w:t>
      </w:r>
      <w:proofErr w:type="spellStart"/>
      <w:r w:rsidR="008B1E5C" w:rsidRPr="00181DA6">
        <w:rPr>
          <w:rFonts w:ascii="Times New Roman" w:hAnsi="Times New Roman" w:cs="Times New Roman"/>
          <w:sz w:val="28"/>
          <w:szCs w:val="28"/>
        </w:rPr>
        <w:t>информации</w:t>
      </w:r>
      <w:proofErr w:type="spellEnd"/>
      <w:r w:rsidR="008B1E5C" w:rsidRPr="00181DA6">
        <w:rPr>
          <w:rFonts w:ascii="Times New Roman" w:hAnsi="Times New Roman" w:cs="Times New Roman"/>
          <w:sz w:val="28"/>
          <w:szCs w:val="28"/>
        </w:rPr>
        <w:t xml:space="preserve"> на </w:t>
      </w:r>
      <w:proofErr w:type="spellStart"/>
      <w:r w:rsidR="008B1E5C" w:rsidRPr="00181DA6">
        <w:rPr>
          <w:rFonts w:ascii="Times New Roman" w:hAnsi="Times New Roman" w:cs="Times New Roman"/>
          <w:sz w:val="28"/>
          <w:szCs w:val="28"/>
        </w:rPr>
        <w:t>экран</w:t>
      </w:r>
      <w:proofErr w:type="spellEnd"/>
      <w:r w:rsidR="00181DA6" w:rsidRPr="00181DA6">
        <w:rPr>
          <w:rFonts w:ascii="Times New Roman" w:hAnsi="Times New Roman" w:cs="Times New Roman"/>
          <w:sz w:val="28"/>
          <w:szCs w:val="28"/>
        </w:rPr>
        <w:t xml:space="preserve">, </w:t>
      </w:r>
      <w:proofErr w:type="spellStart"/>
      <w:r w:rsidR="00181DA6" w:rsidRPr="00181DA6">
        <w:rPr>
          <w:rFonts w:ascii="Times New Roman" w:hAnsi="Times New Roman" w:cs="Times New Roman"/>
          <w:sz w:val="28"/>
          <w:szCs w:val="28"/>
        </w:rPr>
        <w:t>если</w:t>
      </w:r>
      <w:proofErr w:type="spellEnd"/>
      <w:r w:rsidR="00181DA6" w:rsidRPr="00181DA6">
        <w:rPr>
          <w:rFonts w:ascii="Times New Roman" w:hAnsi="Times New Roman" w:cs="Times New Roman"/>
          <w:sz w:val="28"/>
          <w:szCs w:val="28"/>
        </w:rPr>
        <w:t xml:space="preserve"> </w:t>
      </w:r>
      <w:proofErr w:type="spellStart"/>
      <w:r w:rsidR="00181DA6" w:rsidRPr="00181DA6">
        <w:rPr>
          <w:rFonts w:ascii="Times New Roman" w:hAnsi="Times New Roman" w:cs="Times New Roman"/>
          <w:sz w:val="28"/>
          <w:szCs w:val="28"/>
        </w:rPr>
        <w:t>пользователь</w:t>
      </w:r>
      <w:proofErr w:type="spellEnd"/>
      <w:r w:rsidR="00181DA6" w:rsidRPr="00181DA6">
        <w:rPr>
          <w:rFonts w:ascii="Times New Roman" w:hAnsi="Times New Roman" w:cs="Times New Roman"/>
          <w:sz w:val="28"/>
          <w:szCs w:val="28"/>
        </w:rPr>
        <w:t xml:space="preserve"> </w:t>
      </w:r>
      <w:proofErr w:type="spellStart"/>
      <w:r w:rsidR="00181DA6" w:rsidRPr="00181DA6">
        <w:rPr>
          <w:rFonts w:ascii="Times New Roman" w:hAnsi="Times New Roman" w:cs="Times New Roman"/>
          <w:sz w:val="28"/>
          <w:szCs w:val="28"/>
        </w:rPr>
        <w:t>победил</w:t>
      </w:r>
      <w:proofErr w:type="spellEnd"/>
      <w:r w:rsidR="00181DA6" w:rsidRPr="00181DA6">
        <w:rPr>
          <w:rFonts w:ascii="Times New Roman" w:hAnsi="Times New Roman" w:cs="Times New Roman"/>
          <w:sz w:val="28"/>
          <w:szCs w:val="28"/>
        </w:rPr>
        <w:t>/</w:t>
      </w:r>
      <w:proofErr w:type="spellStart"/>
      <w:r w:rsidR="00181DA6" w:rsidRPr="00181DA6">
        <w:rPr>
          <w:rFonts w:ascii="Times New Roman" w:hAnsi="Times New Roman" w:cs="Times New Roman"/>
          <w:sz w:val="28"/>
          <w:szCs w:val="28"/>
        </w:rPr>
        <w:t>проиграл</w:t>
      </w:r>
      <w:proofErr w:type="spellEnd"/>
      <w:r w:rsidR="00181DA6" w:rsidRPr="00181DA6">
        <w:rPr>
          <w:rFonts w:ascii="Times New Roman" w:hAnsi="Times New Roman" w:cs="Times New Roman"/>
          <w:sz w:val="28"/>
          <w:szCs w:val="28"/>
        </w:rPr>
        <w:t>.</w:t>
      </w:r>
    </w:p>
    <w:p w:rsidR="00181DA6" w:rsidRPr="00181DA6" w:rsidRDefault="00181DA6" w:rsidP="00181DA6">
      <w:pPr>
        <w:pStyle w:val="a4"/>
        <w:numPr>
          <w:ilvl w:val="0"/>
          <w:numId w:val="52"/>
        </w:numPr>
        <w:rPr>
          <w:rFonts w:ascii="Times New Roman" w:hAnsi="Times New Roman" w:cs="Times New Roman"/>
          <w:sz w:val="28"/>
          <w:szCs w:val="28"/>
          <w:lang w:val="ru-RU"/>
        </w:rPr>
      </w:pPr>
      <w:proofErr w:type="spellStart"/>
      <w:r w:rsidRPr="00181DA6">
        <w:rPr>
          <w:rFonts w:ascii="Times New Roman" w:hAnsi="Times New Roman" w:cs="Times New Roman"/>
          <w:sz w:val="28"/>
          <w:szCs w:val="28"/>
          <w:lang w:val="en-US"/>
        </w:rPr>
        <w:t>strWin</w:t>
      </w:r>
      <w:proofErr w:type="spellEnd"/>
      <w:r>
        <w:rPr>
          <w:rFonts w:ascii="Times New Roman" w:hAnsi="Times New Roman" w:cs="Times New Roman"/>
          <w:sz w:val="28"/>
          <w:szCs w:val="28"/>
          <w:lang w:val="ru-RU"/>
        </w:rPr>
        <w:t xml:space="preserve"> – рисунок окна Победы/Поражения</w:t>
      </w:r>
    </w:p>
    <w:p w:rsidR="00181DA6" w:rsidRPr="00181DA6" w:rsidRDefault="00181DA6" w:rsidP="00181DA6">
      <w:pPr>
        <w:pStyle w:val="a4"/>
        <w:numPr>
          <w:ilvl w:val="0"/>
          <w:numId w:val="52"/>
        </w:numPr>
        <w:rPr>
          <w:rFonts w:ascii="Times New Roman" w:hAnsi="Times New Roman" w:cs="Times New Roman"/>
          <w:sz w:val="28"/>
          <w:szCs w:val="28"/>
          <w:lang w:val="en-US"/>
        </w:rPr>
      </w:pPr>
      <w:r w:rsidRPr="00181DA6">
        <w:rPr>
          <w:rFonts w:ascii="Times New Roman" w:hAnsi="Times New Roman" w:cs="Times New Roman"/>
          <w:sz w:val="28"/>
          <w:szCs w:val="28"/>
          <w:lang w:val="en-US"/>
        </w:rPr>
        <w:t>pm</w:t>
      </w:r>
      <w:r>
        <w:rPr>
          <w:rFonts w:ascii="Times New Roman" w:hAnsi="Times New Roman" w:cs="Times New Roman"/>
          <w:sz w:val="28"/>
          <w:szCs w:val="28"/>
          <w:lang w:val="ru-RU"/>
        </w:rPr>
        <w:t xml:space="preserve"> – программное меню;</w:t>
      </w:r>
    </w:p>
    <w:p w:rsidR="00181DA6" w:rsidRPr="00181DA6" w:rsidRDefault="00181DA6" w:rsidP="00181DA6">
      <w:pPr>
        <w:pStyle w:val="a4"/>
        <w:numPr>
          <w:ilvl w:val="0"/>
          <w:numId w:val="52"/>
        </w:numPr>
        <w:rPr>
          <w:rFonts w:ascii="Times New Roman" w:hAnsi="Times New Roman" w:cs="Times New Roman"/>
          <w:sz w:val="28"/>
          <w:szCs w:val="28"/>
          <w:lang w:val="ru-RU"/>
        </w:rPr>
      </w:pPr>
      <w:proofErr w:type="spellStart"/>
      <w:r w:rsidRPr="00181DA6">
        <w:rPr>
          <w:rFonts w:ascii="Times New Roman" w:hAnsi="Times New Roman" w:cs="Times New Roman"/>
          <w:sz w:val="28"/>
          <w:szCs w:val="28"/>
          <w:lang w:val="en-US"/>
        </w:rPr>
        <w:t>mn</w:t>
      </w:r>
      <w:proofErr w:type="spellEnd"/>
      <w:r>
        <w:rPr>
          <w:rFonts w:ascii="Times New Roman" w:hAnsi="Times New Roman" w:cs="Times New Roman"/>
          <w:sz w:val="28"/>
          <w:szCs w:val="28"/>
          <w:lang w:val="ru-RU"/>
        </w:rPr>
        <w:t xml:space="preserve"> – меню отображаемое на консоли;</w:t>
      </w:r>
    </w:p>
    <w:p w:rsidR="00181DA6" w:rsidRPr="00181DA6" w:rsidRDefault="00181DA6" w:rsidP="00181DA6">
      <w:pPr>
        <w:pStyle w:val="a4"/>
        <w:numPr>
          <w:ilvl w:val="0"/>
          <w:numId w:val="52"/>
        </w:numPr>
        <w:rPr>
          <w:rFonts w:ascii="Times New Roman" w:hAnsi="Times New Roman" w:cs="Times New Roman"/>
          <w:sz w:val="28"/>
          <w:szCs w:val="28"/>
          <w:lang w:val="ru-RU"/>
        </w:rPr>
      </w:pPr>
      <w:proofErr w:type="spellStart"/>
      <w:r w:rsidRPr="00181DA6">
        <w:rPr>
          <w:rFonts w:ascii="Times New Roman" w:hAnsi="Times New Roman" w:cs="Times New Roman"/>
          <w:sz w:val="28"/>
          <w:szCs w:val="28"/>
          <w:lang w:val="en-US"/>
        </w:rPr>
        <w:t>playingField</w:t>
      </w:r>
      <w:proofErr w:type="spellEnd"/>
      <w:r>
        <w:rPr>
          <w:rFonts w:ascii="Times New Roman" w:hAnsi="Times New Roman" w:cs="Times New Roman"/>
          <w:sz w:val="28"/>
          <w:szCs w:val="28"/>
          <w:lang w:val="ru-RU"/>
        </w:rPr>
        <w:t xml:space="preserve"> </w:t>
      </w:r>
      <w:r w:rsidR="006E0EA3">
        <w:rPr>
          <w:rFonts w:ascii="Times New Roman" w:hAnsi="Times New Roman" w:cs="Times New Roman"/>
          <w:sz w:val="28"/>
          <w:szCs w:val="28"/>
          <w:lang w:val="ru-RU"/>
        </w:rPr>
        <w:t>– программное игровое поле;</w:t>
      </w:r>
    </w:p>
    <w:p w:rsidR="00181DA6" w:rsidRPr="00181DA6" w:rsidRDefault="00181DA6" w:rsidP="00181DA6">
      <w:pPr>
        <w:pStyle w:val="a4"/>
        <w:numPr>
          <w:ilvl w:val="0"/>
          <w:numId w:val="52"/>
        </w:numPr>
        <w:rPr>
          <w:rFonts w:ascii="Times New Roman" w:hAnsi="Times New Roman" w:cs="Times New Roman"/>
          <w:sz w:val="28"/>
          <w:szCs w:val="28"/>
          <w:lang w:val="ru-RU"/>
        </w:rPr>
      </w:pPr>
      <w:proofErr w:type="spellStart"/>
      <w:r w:rsidRPr="00181DA6">
        <w:rPr>
          <w:rFonts w:ascii="Times New Roman" w:hAnsi="Times New Roman" w:cs="Times New Roman"/>
          <w:sz w:val="28"/>
          <w:szCs w:val="28"/>
          <w:lang w:val="en-US"/>
        </w:rPr>
        <w:t>stateOfGame</w:t>
      </w:r>
      <w:proofErr w:type="spellEnd"/>
      <w:r>
        <w:rPr>
          <w:rFonts w:ascii="Times New Roman" w:hAnsi="Times New Roman" w:cs="Times New Roman"/>
          <w:sz w:val="28"/>
          <w:szCs w:val="28"/>
          <w:lang w:val="ru-RU"/>
        </w:rPr>
        <w:t xml:space="preserve"> – пользовательская таблица (видимое игровое поле);</w:t>
      </w:r>
    </w:p>
    <w:p w:rsidR="00181DA6" w:rsidRDefault="00181DA6">
      <w:pPr>
        <w:rPr>
          <w:rFonts w:ascii="Times New Roman" w:hAnsi="Times New Roman" w:cs="Times New Roman"/>
          <w:sz w:val="28"/>
          <w:szCs w:val="28"/>
          <w:u w:val="single"/>
          <w:lang w:val="ru-RU"/>
        </w:rPr>
      </w:pPr>
      <w:r>
        <w:rPr>
          <w:rFonts w:ascii="Times New Roman" w:hAnsi="Times New Roman" w:cs="Times New Roman"/>
          <w:sz w:val="28"/>
          <w:szCs w:val="28"/>
          <w:u w:val="single"/>
          <w:lang w:val="ru-RU"/>
        </w:rPr>
        <w:br w:type="page"/>
      </w:r>
    </w:p>
    <w:p w:rsidR="00181DA6" w:rsidRPr="00181DA6" w:rsidRDefault="00181DA6" w:rsidP="007B2ED5">
      <w:pPr>
        <w:rPr>
          <w:rFonts w:ascii="Times New Roman" w:hAnsi="Times New Roman" w:cs="Times New Roman"/>
          <w:sz w:val="28"/>
          <w:szCs w:val="28"/>
          <w:u w:val="single"/>
          <w:lang w:val="ru-RU"/>
        </w:rPr>
      </w:pPr>
    </w:p>
    <w:p w:rsidR="00181DA6" w:rsidRPr="00647D69" w:rsidRDefault="00181DA6" w:rsidP="00181DA6">
      <w:pPr>
        <w:jc w:val="center"/>
        <w:rPr>
          <w:rFonts w:ascii="Times New Roman" w:hAnsi="Times New Roman" w:cs="Times New Roman"/>
          <w:b/>
          <w:sz w:val="28"/>
          <w:szCs w:val="28"/>
          <w:lang w:val="ru-RU"/>
        </w:rPr>
      </w:pPr>
      <w:r w:rsidRPr="00647D69">
        <w:rPr>
          <w:rFonts w:ascii="Times New Roman" w:hAnsi="Times New Roman" w:cs="Times New Roman"/>
          <w:b/>
          <w:sz w:val="28"/>
          <w:szCs w:val="28"/>
          <w:lang w:val="ru-RU"/>
        </w:rPr>
        <w:t xml:space="preserve">Спецификация структуры </w:t>
      </w:r>
      <w:proofErr w:type="spellStart"/>
      <w:r w:rsidRPr="00181DA6">
        <w:rPr>
          <w:rFonts w:ascii="Times New Roman" w:hAnsi="Times New Roman" w:cs="Times New Roman"/>
          <w:b/>
          <w:sz w:val="28"/>
          <w:szCs w:val="28"/>
          <w:lang w:val="ru-RU"/>
        </w:rPr>
        <w:t>ProgMenu</w:t>
      </w:r>
      <w:proofErr w:type="spellEnd"/>
    </w:p>
    <w:p w:rsidR="00181DA6" w:rsidRDefault="00181DA6" w:rsidP="00181DA6">
      <w:pPr>
        <w:rPr>
          <w:ins w:id="215"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w:t>
      </w:r>
      <w:r>
        <w:rPr>
          <w:rFonts w:ascii="Times New Roman" w:hAnsi="Times New Roman" w:cs="Times New Roman"/>
          <w:sz w:val="28"/>
          <w:szCs w:val="28"/>
          <w:lang w:val="ru-RU"/>
        </w:rPr>
        <w:t xml:space="preserve"> реализована</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работа с движением по меню или по кнопкам </w:t>
      </w:r>
      <w:proofErr w:type="gramStart"/>
      <w:r>
        <w:rPr>
          <w:rFonts w:ascii="Times New Roman" w:hAnsi="Times New Roman" w:cs="Times New Roman"/>
          <w:sz w:val="28"/>
          <w:szCs w:val="28"/>
          <w:lang w:val="ru-RU"/>
        </w:rPr>
        <w:t>Да</w:t>
      </w:r>
      <w:proofErr w:type="gramEnd"/>
      <w:r>
        <w:rPr>
          <w:rFonts w:ascii="Times New Roman" w:hAnsi="Times New Roman" w:cs="Times New Roman"/>
          <w:sz w:val="28"/>
          <w:szCs w:val="28"/>
          <w:lang w:val="ru-RU"/>
        </w:rPr>
        <w:t>/Нет.</w:t>
      </w:r>
    </w:p>
    <w:p w:rsidR="00181DA6" w:rsidRPr="00181DA6" w:rsidRDefault="00181DA6" w:rsidP="00181DA6">
      <w:pPr>
        <w:rPr>
          <w:ins w:id="216" w:author="Gena" w:date="2017-01-19T17:11:00Z"/>
          <w:rFonts w:ascii="Times New Roman" w:hAnsi="Times New Roman" w:cs="Times New Roman"/>
          <w:sz w:val="28"/>
          <w:szCs w:val="28"/>
          <w:lang w:val="en-US"/>
        </w:rPr>
      </w:pPr>
      <w:ins w:id="217" w:author="Gena" w:date="2017-01-19T16:59:00Z">
        <w:r>
          <w:rPr>
            <w:rFonts w:ascii="Times New Roman" w:hAnsi="Times New Roman" w:cs="Times New Roman"/>
            <w:sz w:val="28"/>
            <w:szCs w:val="28"/>
            <w:lang w:val="ru-RU"/>
          </w:rPr>
          <w:t>Поля</w:t>
        </w:r>
        <w:r w:rsidRPr="00181DA6">
          <w:rPr>
            <w:rFonts w:ascii="Times New Roman" w:hAnsi="Times New Roman" w:cs="Times New Roman"/>
            <w:sz w:val="28"/>
            <w:szCs w:val="28"/>
            <w:lang w:val="en-US"/>
          </w:rPr>
          <w:t xml:space="preserve">: </w:t>
        </w:r>
      </w:ins>
      <w:ins w:id="218" w:author="Gena" w:date="2017-01-19T17:10:00Z">
        <w:r w:rsidRPr="00181DA6">
          <w:rPr>
            <w:rFonts w:ascii="Times New Roman" w:hAnsi="Times New Roman" w:cs="Times New Roman"/>
            <w:sz w:val="28"/>
            <w:szCs w:val="28"/>
            <w:lang w:val="en-US"/>
          </w:rPr>
          <w:t xml:space="preserve">    </w:t>
        </w:r>
      </w:ins>
    </w:p>
    <w:p w:rsidR="00181DA6" w:rsidRPr="00181DA6" w:rsidRDefault="00181DA6" w:rsidP="00181DA6">
      <w:pPr>
        <w:pStyle w:val="a4"/>
        <w:numPr>
          <w:ilvl w:val="0"/>
          <w:numId w:val="53"/>
        </w:numPr>
        <w:autoSpaceDE w:val="0"/>
        <w:autoSpaceDN w:val="0"/>
        <w:adjustRightInd w:val="0"/>
        <w:spacing w:after="0" w:line="240" w:lineRule="auto"/>
        <w:rPr>
          <w:rFonts w:ascii="Times New Roman" w:hAnsi="Times New Roman" w:cs="Times New Roman"/>
          <w:sz w:val="28"/>
          <w:szCs w:val="28"/>
          <w:lang w:val="ru-RU"/>
        </w:rPr>
      </w:pPr>
      <w:proofErr w:type="spellStart"/>
      <w:r w:rsidRPr="00181DA6">
        <w:rPr>
          <w:rFonts w:ascii="Times New Roman" w:hAnsi="Times New Roman" w:cs="Times New Roman"/>
          <w:sz w:val="28"/>
          <w:szCs w:val="28"/>
          <w:lang w:val="ru-RU"/>
        </w:rPr>
        <w:t>public</w:t>
      </w:r>
      <w:proofErr w:type="spellEnd"/>
      <w:r w:rsidRPr="00181DA6">
        <w:rPr>
          <w:rFonts w:ascii="Times New Roman" w:hAnsi="Times New Roman" w:cs="Times New Roman"/>
          <w:sz w:val="28"/>
          <w:szCs w:val="28"/>
          <w:lang w:val="ru-RU"/>
        </w:rPr>
        <w:t xml:space="preserve"> </w:t>
      </w:r>
      <w:proofErr w:type="spellStart"/>
      <w:r w:rsidRPr="00181DA6">
        <w:rPr>
          <w:rFonts w:ascii="Times New Roman" w:hAnsi="Times New Roman" w:cs="Times New Roman"/>
          <w:sz w:val="28"/>
          <w:szCs w:val="28"/>
          <w:lang w:val="ru-RU"/>
        </w:rPr>
        <w:t>int</w:t>
      </w:r>
      <w:proofErr w:type="spellEnd"/>
      <w:r w:rsidRPr="00181DA6">
        <w:rPr>
          <w:rFonts w:ascii="Times New Roman" w:hAnsi="Times New Roman" w:cs="Times New Roman"/>
          <w:sz w:val="28"/>
          <w:szCs w:val="28"/>
          <w:lang w:val="ru-RU"/>
        </w:rPr>
        <w:t xml:space="preserve"> </w:t>
      </w:r>
      <w:proofErr w:type="spellStart"/>
      <w:r w:rsidRPr="00181DA6">
        <w:rPr>
          <w:rFonts w:ascii="Times New Roman" w:hAnsi="Times New Roman" w:cs="Times New Roman"/>
          <w:sz w:val="28"/>
          <w:szCs w:val="28"/>
          <w:lang w:val="ru-RU"/>
        </w:rPr>
        <w:t>cursorMenu</w:t>
      </w:r>
      <w:proofErr w:type="spellEnd"/>
      <w:r>
        <w:rPr>
          <w:rFonts w:ascii="Times New Roman" w:hAnsi="Times New Roman" w:cs="Times New Roman"/>
          <w:sz w:val="28"/>
          <w:szCs w:val="28"/>
          <w:lang w:val="ru-RU"/>
        </w:rPr>
        <w:t xml:space="preserve"> – положение курсора в меню</w:t>
      </w:r>
      <w:r w:rsidRPr="00181DA6">
        <w:rPr>
          <w:rFonts w:ascii="Times New Roman" w:hAnsi="Times New Roman" w:cs="Times New Roman"/>
          <w:sz w:val="28"/>
          <w:szCs w:val="28"/>
          <w:lang w:val="ru-RU"/>
        </w:rPr>
        <w:t>;</w:t>
      </w:r>
    </w:p>
    <w:p w:rsidR="00181DA6" w:rsidRPr="00181DA6" w:rsidRDefault="00181DA6" w:rsidP="00181DA6">
      <w:pPr>
        <w:pStyle w:val="a4"/>
        <w:numPr>
          <w:ilvl w:val="0"/>
          <w:numId w:val="53"/>
        </w:numPr>
        <w:autoSpaceDE w:val="0"/>
        <w:autoSpaceDN w:val="0"/>
        <w:adjustRightInd w:val="0"/>
        <w:spacing w:after="0" w:line="240" w:lineRule="auto"/>
        <w:rPr>
          <w:rFonts w:ascii="Times New Roman" w:hAnsi="Times New Roman" w:cs="Times New Roman"/>
          <w:sz w:val="28"/>
          <w:szCs w:val="28"/>
          <w:lang w:val="ru-RU"/>
        </w:rPr>
      </w:pPr>
      <w:proofErr w:type="spellStart"/>
      <w:r w:rsidRPr="00181DA6">
        <w:rPr>
          <w:rFonts w:ascii="Times New Roman" w:hAnsi="Times New Roman" w:cs="Times New Roman"/>
          <w:sz w:val="28"/>
          <w:szCs w:val="28"/>
          <w:lang w:val="ru-RU"/>
        </w:rPr>
        <w:t>public</w:t>
      </w:r>
      <w:proofErr w:type="spellEnd"/>
      <w:r w:rsidRPr="00181DA6">
        <w:rPr>
          <w:rFonts w:ascii="Times New Roman" w:hAnsi="Times New Roman" w:cs="Times New Roman"/>
          <w:sz w:val="28"/>
          <w:szCs w:val="28"/>
          <w:lang w:val="ru-RU"/>
        </w:rPr>
        <w:t xml:space="preserve"> </w:t>
      </w:r>
      <w:proofErr w:type="spellStart"/>
      <w:r w:rsidRPr="00181DA6">
        <w:rPr>
          <w:rFonts w:ascii="Times New Roman" w:hAnsi="Times New Roman" w:cs="Times New Roman"/>
          <w:sz w:val="28"/>
          <w:szCs w:val="28"/>
          <w:lang w:val="ru-RU"/>
        </w:rPr>
        <w:t>int</w:t>
      </w:r>
      <w:proofErr w:type="spellEnd"/>
      <w:r w:rsidRPr="00181DA6">
        <w:rPr>
          <w:rFonts w:ascii="Times New Roman" w:hAnsi="Times New Roman" w:cs="Times New Roman"/>
          <w:sz w:val="28"/>
          <w:szCs w:val="28"/>
          <w:lang w:val="ru-RU"/>
        </w:rPr>
        <w:t xml:space="preserve"> </w:t>
      </w:r>
      <w:proofErr w:type="spellStart"/>
      <w:r w:rsidRPr="00181DA6">
        <w:rPr>
          <w:rFonts w:ascii="Times New Roman" w:hAnsi="Times New Roman" w:cs="Times New Roman"/>
          <w:sz w:val="28"/>
          <w:szCs w:val="28"/>
          <w:lang w:val="ru-RU"/>
        </w:rPr>
        <w:t>cursorYesNo</w:t>
      </w:r>
      <w:proofErr w:type="spellEnd"/>
      <w:r>
        <w:rPr>
          <w:rFonts w:ascii="Times New Roman" w:hAnsi="Times New Roman" w:cs="Times New Roman"/>
          <w:sz w:val="28"/>
          <w:szCs w:val="28"/>
          <w:lang w:val="ru-RU"/>
        </w:rPr>
        <w:t xml:space="preserve"> – положение курсора в окне Победы/Поражения на кнопках </w:t>
      </w:r>
      <w:proofErr w:type="gramStart"/>
      <w:r>
        <w:rPr>
          <w:rFonts w:ascii="Times New Roman" w:hAnsi="Times New Roman" w:cs="Times New Roman"/>
          <w:sz w:val="28"/>
          <w:szCs w:val="28"/>
          <w:lang w:val="ru-RU"/>
        </w:rPr>
        <w:t>Да</w:t>
      </w:r>
      <w:proofErr w:type="gramEnd"/>
      <w:r>
        <w:rPr>
          <w:rFonts w:ascii="Times New Roman" w:hAnsi="Times New Roman" w:cs="Times New Roman"/>
          <w:sz w:val="28"/>
          <w:szCs w:val="28"/>
          <w:lang w:val="ru-RU"/>
        </w:rPr>
        <w:t>/Нет</w:t>
      </w:r>
      <w:r w:rsidRPr="00181DA6">
        <w:rPr>
          <w:rFonts w:ascii="Times New Roman" w:hAnsi="Times New Roman" w:cs="Times New Roman"/>
          <w:sz w:val="28"/>
          <w:szCs w:val="28"/>
          <w:lang w:val="ru-RU"/>
        </w:rPr>
        <w:t>;</w:t>
      </w:r>
    </w:p>
    <w:p w:rsidR="00181DA6" w:rsidRPr="00181DA6" w:rsidRDefault="00181DA6" w:rsidP="00181DA6">
      <w:pPr>
        <w:pStyle w:val="a4"/>
        <w:numPr>
          <w:ilvl w:val="0"/>
          <w:numId w:val="53"/>
        </w:numPr>
        <w:rPr>
          <w:rFonts w:ascii="Times New Roman" w:hAnsi="Times New Roman" w:cs="Times New Roman"/>
          <w:sz w:val="28"/>
          <w:szCs w:val="28"/>
          <w:lang w:val="ru-RU"/>
        </w:rPr>
      </w:pPr>
      <w:proofErr w:type="spellStart"/>
      <w:r w:rsidRPr="00181DA6">
        <w:rPr>
          <w:rFonts w:ascii="Times New Roman" w:hAnsi="Times New Roman" w:cs="Times New Roman"/>
          <w:sz w:val="28"/>
          <w:szCs w:val="28"/>
          <w:lang w:val="ru-RU"/>
        </w:rPr>
        <w:t>public</w:t>
      </w:r>
      <w:proofErr w:type="spellEnd"/>
      <w:r w:rsidRPr="00181DA6">
        <w:rPr>
          <w:rFonts w:ascii="Times New Roman" w:hAnsi="Times New Roman" w:cs="Times New Roman"/>
          <w:sz w:val="28"/>
          <w:szCs w:val="28"/>
          <w:lang w:val="ru-RU"/>
        </w:rPr>
        <w:t xml:space="preserve"> </w:t>
      </w:r>
      <w:proofErr w:type="spellStart"/>
      <w:r w:rsidRPr="00181DA6">
        <w:rPr>
          <w:rFonts w:ascii="Times New Roman" w:hAnsi="Times New Roman" w:cs="Times New Roman"/>
          <w:sz w:val="28"/>
          <w:szCs w:val="28"/>
          <w:lang w:val="ru-RU"/>
        </w:rPr>
        <w:t>int</w:t>
      </w:r>
      <w:proofErr w:type="spellEnd"/>
      <w:r w:rsidRPr="00181DA6">
        <w:rPr>
          <w:rFonts w:ascii="Times New Roman" w:hAnsi="Times New Roman" w:cs="Times New Roman"/>
          <w:sz w:val="28"/>
          <w:szCs w:val="28"/>
          <w:lang w:val="ru-RU"/>
        </w:rPr>
        <w:t xml:space="preserve"> </w:t>
      </w:r>
      <w:proofErr w:type="spellStart"/>
      <w:r w:rsidRPr="00181DA6">
        <w:rPr>
          <w:rFonts w:ascii="Times New Roman" w:hAnsi="Times New Roman" w:cs="Times New Roman"/>
          <w:sz w:val="28"/>
          <w:szCs w:val="28"/>
          <w:lang w:val="ru-RU"/>
        </w:rPr>
        <w:t>cursorYesNoExit</w:t>
      </w:r>
      <w:proofErr w:type="spellEnd"/>
      <w:r>
        <w:rPr>
          <w:rFonts w:ascii="Times New Roman" w:hAnsi="Times New Roman" w:cs="Times New Roman"/>
          <w:sz w:val="28"/>
          <w:szCs w:val="28"/>
          <w:lang w:val="ru-RU"/>
        </w:rPr>
        <w:t xml:space="preserve"> – положение курсора в окне Выхода на кнопках </w:t>
      </w:r>
      <w:proofErr w:type="gramStart"/>
      <w:r>
        <w:rPr>
          <w:rFonts w:ascii="Times New Roman" w:hAnsi="Times New Roman" w:cs="Times New Roman"/>
          <w:sz w:val="28"/>
          <w:szCs w:val="28"/>
          <w:lang w:val="ru-RU"/>
        </w:rPr>
        <w:t>Да</w:t>
      </w:r>
      <w:proofErr w:type="gramEnd"/>
      <w:r>
        <w:rPr>
          <w:rFonts w:ascii="Times New Roman" w:hAnsi="Times New Roman" w:cs="Times New Roman"/>
          <w:sz w:val="28"/>
          <w:szCs w:val="28"/>
          <w:lang w:val="ru-RU"/>
        </w:rPr>
        <w:t>/Нет</w:t>
      </w:r>
      <w:r w:rsidRPr="00181DA6">
        <w:rPr>
          <w:rFonts w:ascii="Times New Roman" w:hAnsi="Times New Roman" w:cs="Times New Roman"/>
          <w:sz w:val="28"/>
          <w:szCs w:val="28"/>
          <w:lang w:val="ru-RU"/>
        </w:rPr>
        <w:t>;</w:t>
      </w:r>
    </w:p>
    <w:p w:rsidR="00181DA6" w:rsidRPr="00242CCD" w:rsidDel="0028784D" w:rsidRDefault="00181DA6" w:rsidP="00181DA6">
      <w:pPr>
        <w:rPr>
          <w:del w:id="219" w:author="Gena" w:date="2017-01-19T16:59:00Z"/>
          <w:rFonts w:ascii="Times New Roman" w:hAnsi="Times New Roman" w:cs="Times New Roman"/>
          <w:sz w:val="28"/>
          <w:szCs w:val="28"/>
          <w:lang w:val="ru-RU"/>
          <w:rPrChange w:id="220" w:author="Gena" w:date="2017-01-19T17:10:00Z">
            <w:rPr>
              <w:del w:id="221" w:author="Gena" w:date="2017-01-19T16:59:00Z"/>
              <w:lang w:val="ru-RU"/>
            </w:rPr>
          </w:rPrChange>
        </w:rPr>
      </w:pPr>
    </w:p>
    <w:p w:rsidR="00181DA6" w:rsidRDefault="00181DA6" w:rsidP="00181DA6">
      <w:pPr>
        <w:rPr>
          <w:rFonts w:ascii="Times New Roman" w:hAnsi="Times New Roman" w:cs="Times New Roman"/>
          <w:sz w:val="28"/>
          <w:szCs w:val="28"/>
          <w:lang w:val="ru-RU"/>
        </w:rPr>
      </w:pPr>
      <w:r w:rsidRPr="00242CCD">
        <w:rPr>
          <w:rFonts w:ascii="Times New Roman" w:hAnsi="Times New Roman" w:cs="Times New Roman"/>
          <w:sz w:val="28"/>
          <w:szCs w:val="28"/>
          <w:u w:val="single"/>
          <w:lang w:val="ru-RU"/>
          <w:rPrChange w:id="222" w:author="Gena" w:date="2017-01-19T17:10:00Z">
            <w:rPr>
              <w:u w:val="single"/>
              <w:lang w:val="ru-RU"/>
            </w:rPr>
          </w:rPrChange>
        </w:rPr>
        <w:t>Методы</w:t>
      </w:r>
      <w:r w:rsidRPr="0032642F">
        <w:rPr>
          <w:rFonts w:ascii="Times New Roman" w:hAnsi="Times New Roman" w:cs="Times New Roman"/>
          <w:sz w:val="28"/>
          <w:szCs w:val="28"/>
          <w:u w:val="single"/>
          <w:lang w:val="ru-RU"/>
          <w:rPrChange w:id="223" w:author="Gena" w:date="2017-01-19T17:10:00Z">
            <w:rPr>
              <w:u w:val="single"/>
              <w:lang w:val="en-US"/>
            </w:rPr>
          </w:rPrChange>
        </w:rPr>
        <w:t>:</w:t>
      </w:r>
      <w:r w:rsidRPr="0032642F">
        <w:rPr>
          <w:rFonts w:ascii="Times New Roman" w:hAnsi="Times New Roman" w:cs="Times New Roman"/>
          <w:b/>
          <w:sz w:val="28"/>
          <w:szCs w:val="28"/>
          <w:lang w:val="ru-RU"/>
          <w:rPrChange w:id="224" w:author="Gena" w:date="2017-01-19T17:10:00Z">
            <w:rPr>
              <w:b/>
              <w:lang w:val="en-US"/>
            </w:rPr>
          </w:rPrChange>
        </w:rPr>
        <w:t xml:space="preserve"> </w:t>
      </w:r>
      <w:proofErr w:type="spellStart"/>
      <w:r w:rsidRPr="00181DA6">
        <w:rPr>
          <w:rFonts w:ascii="Times New Roman" w:hAnsi="Times New Roman" w:cs="Times New Roman"/>
          <w:sz w:val="28"/>
          <w:szCs w:val="28"/>
          <w:lang w:val="en-US"/>
        </w:rPr>
        <w:t>MoveMenu</w:t>
      </w:r>
      <w:proofErr w:type="spellEnd"/>
      <w:r w:rsidRPr="0032642F">
        <w:rPr>
          <w:rFonts w:ascii="Times New Roman" w:hAnsi="Times New Roman" w:cs="Times New Roman"/>
          <w:sz w:val="28"/>
          <w:szCs w:val="28"/>
          <w:lang w:val="ru-RU"/>
          <w:rPrChange w:id="225" w:author="Gena" w:date="2017-01-19T17:10:00Z">
            <w:rPr>
              <w:lang w:val="en-US"/>
            </w:rPr>
          </w:rPrChange>
        </w:rPr>
        <w:t>,</w:t>
      </w:r>
      <w:r w:rsidRPr="0032642F">
        <w:rPr>
          <w:rFonts w:ascii="Consolas" w:hAnsi="Consolas" w:cs="Consolas"/>
          <w:color w:val="000000"/>
          <w:sz w:val="19"/>
          <w:szCs w:val="19"/>
          <w:lang w:val="ru-RU"/>
        </w:rPr>
        <w:t xml:space="preserve"> </w:t>
      </w:r>
      <w:proofErr w:type="spellStart"/>
      <w:r w:rsidRPr="00181DA6">
        <w:rPr>
          <w:rFonts w:ascii="Times New Roman" w:hAnsi="Times New Roman" w:cs="Times New Roman"/>
          <w:sz w:val="28"/>
          <w:szCs w:val="28"/>
          <w:lang w:val="en-US"/>
        </w:rPr>
        <w:t>MoveYesNo</w:t>
      </w:r>
      <w:proofErr w:type="spellEnd"/>
      <w:r w:rsidRPr="00181DA6">
        <w:rPr>
          <w:rFonts w:ascii="Times New Roman" w:hAnsi="Times New Roman" w:cs="Times New Roman"/>
          <w:sz w:val="28"/>
          <w:szCs w:val="28"/>
          <w:lang w:val="ru-RU"/>
        </w:rPr>
        <w:t xml:space="preserve">, </w:t>
      </w:r>
      <w:proofErr w:type="spellStart"/>
      <w:r w:rsidRPr="00181DA6">
        <w:rPr>
          <w:rFonts w:ascii="Times New Roman" w:hAnsi="Times New Roman" w:cs="Times New Roman"/>
          <w:sz w:val="28"/>
          <w:szCs w:val="28"/>
          <w:lang w:val="ru-RU"/>
        </w:rPr>
        <w:t>MoveYesNoExit</w:t>
      </w:r>
      <w:proofErr w:type="spellEnd"/>
    </w:p>
    <w:p w:rsidR="006E0EA3" w:rsidRPr="006E0EA3" w:rsidRDefault="006E0EA3" w:rsidP="00181DA6">
      <w:pPr>
        <w:rPr>
          <w:rFonts w:ascii="Times New Roman" w:hAnsi="Times New Roman" w:cs="Times New Roman"/>
          <w:sz w:val="28"/>
          <w:szCs w:val="28"/>
          <w:u w:val="single"/>
          <w:lang w:val="ru-RU"/>
        </w:rPr>
      </w:pPr>
      <w:r w:rsidRPr="006E0EA3">
        <w:rPr>
          <w:rFonts w:ascii="Times New Roman" w:hAnsi="Times New Roman" w:cs="Times New Roman"/>
          <w:sz w:val="28"/>
          <w:szCs w:val="28"/>
          <w:u w:val="single"/>
          <w:lang w:val="ru-RU"/>
        </w:rPr>
        <w:t>Перечисления:</w:t>
      </w:r>
    </w:p>
    <w:p w:rsidR="006E0EA3" w:rsidRPr="006E0EA3" w:rsidRDefault="006E0EA3" w:rsidP="00181DA6">
      <w:pPr>
        <w:rPr>
          <w:rFonts w:ascii="Times New Roman" w:hAnsi="Times New Roman" w:cs="Times New Roman"/>
          <w:sz w:val="28"/>
          <w:szCs w:val="28"/>
          <w:lang w:val="en-US"/>
        </w:rPr>
      </w:pPr>
      <w:r w:rsidRPr="006E0EA3">
        <w:rPr>
          <w:rFonts w:ascii="Times New Roman" w:hAnsi="Times New Roman" w:cs="Times New Roman"/>
          <w:sz w:val="28"/>
          <w:szCs w:val="28"/>
          <w:lang w:val="en-US"/>
        </w:rPr>
        <w:t xml:space="preserve">Menu – </w:t>
      </w:r>
      <w:r w:rsidRPr="006E0EA3">
        <w:rPr>
          <w:rFonts w:ascii="Times New Roman" w:hAnsi="Times New Roman" w:cs="Times New Roman"/>
          <w:sz w:val="28"/>
          <w:szCs w:val="28"/>
          <w:lang w:val="ru-RU"/>
        </w:rPr>
        <w:t>кнопки</w:t>
      </w:r>
      <w:r w:rsidRPr="006E0EA3">
        <w:rPr>
          <w:rFonts w:ascii="Times New Roman" w:hAnsi="Times New Roman" w:cs="Times New Roman"/>
          <w:sz w:val="28"/>
          <w:szCs w:val="28"/>
          <w:lang w:val="en-US"/>
        </w:rPr>
        <w:t xml:space="preserve"> </w:t>
      </w:r>
      <w:r w:rsidRPr="006E0EA3">
        <w:rPr>
          <w:rFonts w:ascii="Times New Roman" w:hAnsi="Times New Roman" w:cs="Times New Roman"/>
          <w:sz w:val="28"/>
          <w:szCs w:val="28"/>
          <w:lang w:val="ru-RU"/>
        </w:rPr>
        <w:t>меню</w:t>
      </w:r>
    </w:p>
    <w:p w:rsidR="006E0EA3" w:rsidRPr="006E0EA3" w:rsidRDefault="006E0EA3" w:rsidP="006E0EA3">
      <w:pPr>
        <w:pStyle w:val="a4"/>
        <w:numPr>
          <w:ilvl w:val="0"/>
          <w:numId w:val="58"/>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NoAction</w:t>
      </w:r>
      <w:proofErr w:type="spellEnd"/>
      <w:r>
        <w:rPr>
          <w:rFonts w:ascii="Times New Roman" w:hAnsi="Times New Roman" w:cs="Times New Roman"/>
          <w:sz w:val="28"/>
          <w:szCs w:val="28"/>
          <w:lang w:val="ru-RU"/>
        </w:rPr>
        <w:t xml:space="preserve">  </w:t>
      </w:r>
    </w:p>
    <w:p w:rsidR="006E0EA3" w:rsidRPr="006E0EA3" w:rsidRDefault="006E0EA3" w:rsidP="006E0EA3">
      <w:pPr>
        <w:pStyle w:val="a4"/>
        <w:numPr>
          <w:ilvl w:val="0"/>
          <w:numId w:val="58"/>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Game</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игра </w:t>
      </w:r>
    </w:p>
    <w:p w:rsidR="006E0EA3" w:rsidRPr="006E0EA3" w:rsidRDefault="006E0EA3" w:rsidP="006E0EA3">
      <w:pPr>
        <w:pStyle w:val="a4"/>
        <w:numPr>
          <w:ilvl w:val="0"/>
          <w:numId w:val="58"/>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Reference</w:t>
      </w:r>
      <w:proofErr w:type="spellEnd"/>
      <w:r>
        <w:rPr>
          <w:rFonts w:ascii="Times New Roman" w:hAnsi="Times New Roman" w:cs="Times New Roman"/>
          <w:sz w:val="28"/>
          <w:szCs w:val="28"/>
          <w:lang w:val="ru-RU"/>
        </w:rPr>
        <w:t xml:space="preserve"> – справка </w:t>
      </w:r>
    </w:p>
    <w:p w:rsidR="006E0EA3" w:rsidRDefault="006E0EA3" w:rsidP="006E0EA3">
      <w:pPr>
        <w:pStyle w:val="a4"/>
        <w:numPr>
          <w:ilvl w:val="0"/>
          <w:numId w:val="58"/>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Exit</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выход </w:t>
      </w:r>
    </w:p>
    <w:p w:rsidR="006E0EA3" w:rsidRDefault="006E0EA3" w:rsidP="006E0EA3">
      <w:pPr>
        <w:rPr>
          <w:rFonts w:ascii="Times New Roman" w:hAnsi="Times New Roman" w:cs="Times New Roman"/>
          <w:sz w:val="28"/>
          <w:szCs w:val="28"/>
          <w:lang w:val="ru-RU"/>
        </w:rPr>
      </w:pPr>
      <w:proofErr w:type="spellStart"/>
      <w:r w:rsidRPr="006E0EA3">
        <w:rPr>
          <w:rFonts w:ascii="Times New Roman" w:hAnsi="Times New Roman" w:cs="Times New Roman"/>
          <w:sz w:val="28"/>
          <w:szCs w:val="28"/>
          <w:lang w:val="ru-RU"/>
        </w:rPr>
        <w:t>YesNo</w:t>
      </w:r>
      <w:proofErr w:type="spellEnd"/>
      <w:r>
        <w:rPr>
          <w:rFonts w:ascii="Times New Roman" w:hAnsi="Times New Roman" w:cs="Times New Roman"/>
          <w:sz w:val="28"/>
          <w:szCs w:val="28"/>
          <w:lang w:val="ru-RU"/>
        </w:rPr>
        <w:t xml:space="preserve"> – кнопки </w:t>
      </w:r>
      <w:proofErr w:type="gramStart"/>
      <w:r>
        <w:rPr>
          <w:rFonts w:ascii="Times New Roman" w:hAnsi="Times New Roman" w:cs="Times New Roman"/>
          <w:sz w:val="28"/>
          <w:szCs w:val="28"/>
          <w:lang w:val="ru-RU"/>
        </w:rPr>
        <w:t>Да</w:t>
      </w:r>
      <w:proofErr w:type="gramEnd"/>
      <w:r>
        <w:rPr>
          <w:rFonts w:ascii="Times New Roman" w:hAnsi="Times New Roman" w:cs="Times New Roman"/>
          <w:sz w:val="28"/>
          <w:szCs w:val="28"/>
          <w:lang w:val="ru-RU"/>
        </w:rPr>
        <w:t>/Нет</w:t>
      </w:r>
    </w:p>
    <w:p w:rsidR="006E0EA3" w:rsidRPr="006E0EA3" w:rsidRDefault="006E0EA3" w:rsidP="006E0EA3">
      <w:pPr>
        <w:pStyle w:val="a4"/>
        <w:numPr>
          <w:ilvl w:val="0"/>
          <w:numId w:val="59"/>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NoAction</w:t>
      </w:r>
      <w:proofErr w:type="spellEnd"/>
    </w:p>
    <w:p w:rsidR="006E0EA3" w:rsidRPr="006E0EA3" w:rsidRDefault="006E0EA3" w:rsidP="006E0EA3">
      <w:pPr>
        <w:pStyle w:val="a4"/>
        <w:numPr>
          <w:ilvl w:val="0"/>
          <w:numId w:val="59"/>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Yes</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кнопка Да</w:t>
      </w:r>
    </w:p>
    <w:p w:rsidR="006E0EA3" w:rsidRPr="006E0EA3" w:rsidRDefault="006E0EA3" w:rsidP="006E0EA3">
      <w:pPr>
        <w:pStyle w:val="a4"/>
        <w:numPr>
          <w:ilvl w:val="0"/>
          <w:numId w:val="59"/>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No</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кнопка Нет</w:t>
      </w:r>
    </w:p>
    <w:p w:rsidR="00181DA6" w:rsidRPr="0032642F" w:rsidRDefault="00181DA6" w:rsidP="00181DA6">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методов</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181DA6" w:rsidRDefault="00181DA6" w:rsidP="00181DA6">
      <w:pPr>
        <w:rPr>
          <w:rFonts w:ascii="Times New Roman" w:hAnsi="Times New Roman" w:cs="Times New Roman"/>
          <w:sz w:val="28"/>
          <w:szCs w:val="28"/>
        </w:rPr>
      </w:pPr>
      <w:proofErr w:type="gramStart"/>
      <w:r w:rsidRPr="00181DA6">
        <w:rPr>
          <w:rFonts w:ascii="Times New Roman" w:hAnsi="Times New Roman" w:cs="Times New Roman"/>
          <w:sz w:val="28"/>
          <w:szCs w:val="28"/>
          <w:u w:val="single"/>
          <w:lang w:val="en-US"/>
        </w:rPr>
        <w:t>public</w:t>
      </w:r>
      <w:proofErr w:type="gramEnd"/>
      <w:r w:rsidRPr="00181DA6">
        <w:rPr>
          <w:rFonts w:ascii="Times New Roman" w:hAnsi="Times New Roman" w:cs="Times New Roman"/>
          <w:sz w:val="28"/>
          <w:szCs w:val="28"/>
          <w:u w:val="single"/>
          <w:lang w:val="en-US"/>
        </w:rPr>
        <w:t xml:space="preserve"> void </w:t>
      </w:r>
      <w:proofErr w:type="spellStart"/>
      <w:r w:rsidRPr="00181DA6">
        <w:rPr>
          <w:rFonts w:ascii="Times New Roman" w:hAnsi="Times New Roman" w:cs="Times New Roman"/>
          <w:sz w:val="28"/>
          <w:szCs w:val="28"/>
          <w:u w:val="single"/>
          <w:lang w:val="en-US"/>
        </w:rPr>
        <w:t>MoveMenu</w:t>
      </w:r>
      <w:proofErr w:type="spellEnd"/>
      <w:r w:rsidRPr="00181DA6">
        <w:rPr>
          <w:rFonts w:ascii="Times New Roman" w:hAnsi="Times New Roman" w:cs="Times New Roman"/>
          <w:sz w:val="28"/>
          <w:szCs w:val="28"/>
          <w:u w:val="single"/>
          <w:lang w:val="en-US"/>
        </w:rPr>
        <w:t>(</w:t>
      </w:r>
      <w:proofErr w:type="spellStart"/>
      <w:r w:rsidRPr="00181DA6">
        <w:rPr>
          <w:rFonts w:ascii="Times New Roman" w:hAnsi="Times New Roman" w:cs="Times New Roman"/>
          <w:sz w:val="28"/>
          <w:szCs w:val="28"/>
          <w:u w:val="single"/>
          <w:lang w:val="en-US"/>
        </w:rPr>
        <w:t>MenuConsole</w:t>
      </w:r>
      <w:proofErr w:type="spellEnd"/>
      <w:r w:rsidRPr="00181DA6">
        <w:rPr>
          <w:rFonts w:ascii="Times New Roman" w:hAnsi="Times New Roman" w:cs="Times New Roman"/>
          <w:sz w:val="28"/>
          <w:szCs w:val="28"/>
          <w:u w:val="single"/>
          <w:lang w:val="en-US"/>
        </w:rPr>
        <w:t xml:space="preserve"> mc, </w:t>
      </w:r>
      <w:proofErr w:type="spellStart"/>
      <w:r w:rsidRPr="00181DA6">
        <w:rPr>
          <w:rFonts w:ascii="Times New Roman" w:hAnsi="Times New Roman" w:cs="Times New Roman"/>
          <w:sz w:val="28"/>
          <w:szCs w:val="28"/>
          <w:u w:val="single"/>
          <w:lang w:val="en-US"/>
        </w:rPr>
        <w:t>int</w:t>
      </w:r>
      <w:proofErr w:type="spellEnd"/>
      <w:r w:rsidRPr="00181DA6">
        <w:rPr>
          <w:rFonts w:ascii="Times New Roman" w:hAnsi="Times New Roman" w:cs="Times New Roman"/>
          <w:sz w:val="28"/>
          <w:szCs w:val="28"/>
          <w:u w:val="single"/>
          <w:lang w:val="en-US"/>
        </w:rPr>
        <w:t xml:space="preserve"> </w:t>
      </w:r>
      <w:proofErr w:type="spellStart"/>
      <w:r w:rsidRPr="00181DA6">
        <w:rPr>
          <w:rFonts w:ascii="Times New Roman" w:hAnsi="Times New Roman" w:cs="Times New Roman"/>
          <w:sz w:val="28"/>
          <w:szCs w:val="28"/>
          <w:u w:val="single"/>
          <w:lang w:val="en-US"/>
        </w:rPr>
        <w:t>dy</w:t>
      </w:r>
      <w:proofErr w:type="spellEnd"/>
      <w:r w:rsidRPr="00181DA6">
        <w:rPr>
          <w:rFonts w:ascii="Times New Roman" w:hAnsi="Times New Roman" w:cs="Times New Roman"/>
          <w:sz w:val="28"/>
          <w:szCs w:val="28"/>
          <w:u w:val="single"/>
          <w:lang w:val="en-US"/>
        </w:rPr>
        <w:t xml:space="preserve">) </w:t>
      </w:r>
      <w:r w:rsidRPr="00651ED8">
        <w:rPr>
          <w:rFonts w:ascii="Times New Roman" w:hAnsi="Times New Roman" w:cs="Times New Roman"/>
          <w:sz w:val="28"/>
          <w:szCs w:val="28"/>
        </w:rPr>
        <w:t xml:space="preserve">– </w:t>
      </w:r>
      <w:proofErr w:type="spellStart"/>
      <w:r w:rsidRPr="00651ED8">
        <w:rPr>
          <w:rFonts w:ascii="Times New Roman" w:hAnsi="Times New Roman" w:cs="Times New Roman"/>
          <w:sz w:val="28"/>
          <w:szCs w:val="28"/>
        </w:rPr>
        <w:t>движение</w:t>
      </w:r>
      <w:proofErr w:type="spellEnd"/>
      <w:r w:rsidRPr="00651ED8">
        <w:rPr>
          <w:rFonts w:ascii="Times New Roman" w:hAnsi="Times New Roman" w:cs="Times New Roman"/>
          <w:sz w:val="28"/>
          <w:szCs w:val="28"/>
        </w:rPr>
        <w:t xml:space="preserve"> курсора по </w:t>
      </w:r>
      <w:r>
        <w:rPr>
          <w:rFonts w:ascii="Times New Roman" w:hAnsi="Times New Roman" w:cs="Times New Roman"/>
          <w:sz w:val="28"/>
          <w:szCs w:val="28"/>
          <w:lang w:val="ru-RU"/>
        </w:rPr>
        <w:t>меню</w:t>
      </w:r>
      <w:r w:rsidRPr="00651ED8">
        <w:rPr>
          <w:rFonts w:ascii="Times New Roman" w:hAnsi="Times New Roman" w:cs="Times New Roman"/>
          <w:sz w:val="28"/>
          <w:szCs w:val="28"/>
        </w:rPr>
        <w:t>;</w:t>
      </w:r>
    </w:p>
    <w:p w:rsidR="007074C8" w:rsidRPr="007074C8" w:rsidRDefault="007074C8" w:rsidP="007074C8">
      <w:pPr>
        <w:pStyle w:val="a4"/>
        <w:numPr>
          <w:ilvl w:val="0"/>
          <w:numId w:val="56"/>
        </w:numPr>
        <w:rPr>
          <w:rFonts w:ascii="Times New Roman" w:hAnsi="Times New Roman" w:cs="Times New Roman"/>
          <w:sz w:val="28"/>
          <w:szCs w:val="28"/>
          <w:lang w:val="en-US"/>
        </w:rPr>
      </w:pPr>
      <w:r w:rsidRPr="007074C8">
        <w:rPr>
          <w:rFonts w:ascii="Times New Roman" w:hAnsi="Times New Roman" w:cs="Times New Roman"/>
          <w:sz w:val="28"/>
          <w:szCs w:val="28"/>
          <w:lang w:val="en-US"/>
        </w:rPr>
        <w:t>mc</w:t>
      </w:r>
      <w:r>
        <w:rPr>
          <w:rFonts w:ascii="Times New Roman" w:hAnsi="Times New Roman" w:cs="Times New Roman"/>
          <w:sz w:val="28"/>
          <w:szCs w:val="28"/>
          <w:lang w:val="ru-RU"/>
        </w:rPr>
        <w:t xml:space="preserve"> – Меню на </w:t>
      </w:r>
      <w:proofErr w:type="spellStart"/>
      <w:r>
        <w:rPr>
          <w:rFonts w:ascii="Times New Roman" w:hAnsi="Times New Roman" w:cs="Times New Roman"/>
          <w:sz w:val="28"/>
          <w:szCs w:val="28"/>
          <w:lang w:val="ru-RU"/>
        </w:rPr>
        <w:t>консоле</w:t>
      </w:r>
      <w:proofErr w:type="spellEnd"/>
      <w:r>
        <w:rPr>
          <w:rFonts w:ascii="Times New Roman" w:hAnsi="Times New Roman" w:cs="Times New Roman"/>
          <w:sz w:val="28"/>
          <w:szCs w:val="28"/>
          <w:lang w:val="ru-RU"/>
        </w:rPr>
        <w:t xml:space="preserve"> </w:t>
      </w:r>
    </w:p>
    <w:p w:rsidR="007074C8" w:rsidRPr="007074C8" w:rsidRDefault="007074C8" w:rsidP="007074C8">
      <w:pPr>
        <w:pStyle w:val="a4"/>
        <w:numPr>
          <w:ilvl w:val="0"/>
          <w:numId w:val="21"/>
        </w:numPr>
        <w:rPr>
          <w:rFonts w:ascii="Times New Roman" w:hAnsi="Times New Roman" w:cs="Times New Roman"/>
          <w:sz w:val="28"/>
          <w:szCs w:val="28"/>
          <w:lang w:val="ru-RU"/>
        </w:rPr>
      </w:pPr>
      <w:proofErr w:type="spellStart"/>
      <w:r w:rsidRPr="007074C8">
        <w:rPr>
          <w:rFonts w:ascii="Times New Roman" w:hAnsi="Times New Roman" w:cs="Times New Roman"/>
          <w:sz w:val="28"/>
          <w:szCs w:val="28"/>
          <w:lang w:val="en-US"/>
        </w:rPr>
        <w:t>dy</w:t>
      </w:r>
      <w:proofErr w:type="spellEnd"/>
      <w:r>
        <w:rPr>
          <w:rFonts w:ascii="Times New Roman" w:hAnsi="Times New Roman" w:cs="Times New Roman"/>
          <w:sz w:val="28"/>
          <w:szCs w:val="28"/>
          <w:lang w:val="ru-RU"/>
        </w:rPr>
        <w:t xml:space="preserve"> – </w:t>
      </w:r>
      <w:r>
        <w:rPr>
          <w:rFonts w:ascii="Times New Roman" w:hAnsi="Times New Roman" w:cs="Times New Roman"/>
          <w:sz w:val="28"/>
          <w:szCs w:val="28"/>
          <w:lang w:val="ru-RU"/>
        </w:rPr>
        <w:t>смещение по вертикали среди пунктов меню;</w:t>
      </w:r>
    </w:p>
    <w:p w:rsidR="00181DA6" w:rsidRDefault="00181DA6" w:rsidP="00181DA6">
      <w:pPr>
        <w:rPr>
          <w:rFonts w:ascii="Times New Roman" w:hAnsi="Times New Roman" w:cs="Times New Roman"/>
          <w:sz w:val="28"/>
          <w:szCs w:val="28"/>
        </w:rPr>
      </w:pPr>
      <w:proofErr w:type="gramStart"/>
      <w:r w:rsidRPr="00181DA6">
        <w:rPr>
          <w:rFonts w:ascii="Times New Roman" w:hAnsi="Times New Roman" w:cs="Times New Roman"/>
          <w:sz w:val="28"/>
          <w:szCs w:val="28"/>
          <w:u w:val="single"/>
          <w:lang w:val="en-US"/>
        </w:rPr>
        <w:t>public</w:t>
      </w:r>
      <w:proofErr w:type="gramEnd"/>
      <w:r w:rsidRPr="00181DA6">
        <w:rPr>
          <w:rFonts w:ascii="Times New Roman" w:hAnsi="Times New Roman" w:cs="Times New Roman"/>
          <w:sz w:val="28"/>
          <w:szCs w:val="28"/>
          <w:u w:val="single"/>
        </w:rPr>
        <w:t xml:space="preserve"> </w:t>
      </w:r>
      <w:r w:rsidRPr="00181DA6">
        <w:rPr>
          <w:rFonts w:ascii="Times New Roman" w:hAnsi="Times New Roman" w:cs="Times New Roman"/>
          <w:sz w:val="28"/>
          <w:szCs w:val="28"/>
          <w:u w:val="single"/>
          <w:lang w:val="en-US"/>
        </w:rPr>
        <w:t>void</w:t>
      </w:r>
      <w:r w:rsidRPr="00181DA6">
        <w:rPr>
          <w:rFonts w:ascii="Times New Roman" w:hAnsi="Times New Roman" w:cs="Times New Roman"/>
          <w:sz w:val="28"/>
          <w:szCs w:val="28"/>
          <w:u w:val="single"/>
        </w:rPr>
        <w:t xml:space="preserve"> </w:t>
      </w:r>
      <w:proofErr w:type="spellStart"/>
      <w:r w:rsidRPr="00181DA6">
        <w:rPr>
          <w:rFonts w:ascii="Times New Roman" w:hAnsi="Times New Roman" w:cs="Times New Roman"/>
          <w:sz w:val="28"/>
          <w:szCs w:val="28"/>
          <w:u w:val="single"/>
          <w:lang w:val="en-US"/>
        </w:rPr>
        <w:t>MoveYesNo</w:t>
      </w:r>
      <w:proofErr w:type="spellEnd"/>
      <w:r w:rsidRPr="00181DA6">
        <w:rPr>
          <w:rFonts w:ascii="Times New Roman" w:hAnsi="Times New Roman" w:cs="Times New Roman"/>
          <w:sz w:val="28"/>
          <w:szCs w:val="28"/>
          <w:u w:val="single"/>
        </w:rPr>
        <w:t>(</w:t>
      </w:r>
      <w:proofErr w:type="spellStart"/>
      <w:r w:rsidRPr="00181DA6">
        <w:rPr>
          <w:rFonts w:ascii="Times New Roman" w:hAnsi="Times New Roman" w:cs="Times New Roman"/>
          <w:sz w:val="28"/>
          <w:szCs w:val="28"/>
          <w:u w:val="single"/>
          <w:lang w:val="en-US"/>
        </w:rPr>
        <w:t>MenuConsole</w:t>
      </w:r>
      <w:proofErr w:type="spellEnd"/>
      <w:r w:rsidRPr="00181DA6">
        <w:rPr>
          <w:rFonts w:ascii="Times New Roman" w:hAnsi="Times New Roman" w:cs="Times New Roman"/>
          <w:sz w:val="28"/>
          <w:szCs w:val="28"/>
          <w:u w:val="single"/>
        </w:rPr>
        <w:t xml:space="preserve"> </w:t>
      </w:r>
      <w:r w:rsidRPr="00181DA6">
        <w:rPr>
          <w:rFonts w:ascii="Times New Roman" w:hAnsi="Times New Roman" w:cs="Times New Roman"/>
          <w:sz w:val="28"/>
          <w:szCs w:val="28"/>
          <w:u w:val="single"/>
          <w:lang w:val="en-US"/>
        </w:rPr>
        <w:t>mc</w:t>
      </w:r>
      <w:r w:rsidRPr="00181DA6">
        <w:rPr>
          <w:rFonts w:ascii="Times New Roman" w:hAnsi="Times New Roman" w:cs="Times New Roman"/>
          <w:sz w:val="28"/>
          <w:szCs w:val="28"/>
          <w:u w:val="single"/>
        </w:rPr>
        <w:t xml:space="preserve">, </w:t>
      </w:r>
      <w:proofErr w:type="spellStart"/>
      <w:r w:rsidRPr="00181DA6">
        <w:rPr>
          <w:rFonts w:ascii="Times New Roman" w:hAnsi="Times New Roman" w:cs="Times New Roman"/>
          <w:sz w:val="28"/>
          <w:szCs w:val="28"/>
          <w:u w:val="single"/>
          <w:lang w:val="en-US"/>
        </w:rPr>
        <w:t>int</w:t>
      </w:r>
      <w:proofErr w:type="spellEnd"/>
      <w:r w:rsidRPr="00181DA6">
        <w:rPr>
          <w:rFonts w:ascii="Times New Roman" w:hAnsi="Times New Roman" w:cs="Times New Roman"/>
          <w:sz w:val="28"/>
          <w:szCs w:val="28"/>
          <w:u w:val="single"/>
        </w:rPr>
        <w:t xml:space="preserve"> </w:t>
      </w:r>
      <w:r w:rsidRPr="00181DA6">
        <w:rPr>
          <w:rFonts w:ascii="Times New Roman" w:hAnsi="Times New Roman" w:cs="Times New Roman"/>
          <w:sz w:val="28"/>
          <w:szCs w:val="28"/>
          <w:u w:val="single"/>
          <w:lang w:val="en-US"/>
        </w:rPr>
        <w:t>dx</w:t>
      </w:r>
      <w:r w:rsidRPr="00181DA6">
        <w:rPr>
          <w:rFonts w:ascii="Times New Roman" w:hAnsi="Times New Roman" w:cs="Times New Roman"/>
          <w:sz w:val="28"/>
          <w:szCs w:val="28"/>
          <w:u w:val="single"/>
        </w:rPr>
        <w:t>)–</w:t>
      </w:r>
      <w:r w:rsidRPr="00181DA6">
        <w:rPr>
          <w:rFonts w:ascii="Times New Roman" w:hAnsi="Times New Roman" w:cs="Times New Roman"/>
          <w:sz w:val="28"/>
          <w:szCs w:val="28"/>
        </w:rPr>
        <w:t xml:space="preserve"> </w:t>
      </w:r>
      <w:proofErr w:type="spellStart"/>
      <w:r w:rsidRPr="00181DA6">
        <w:rPr>
          <w:rFonts w:ascii="Times New Roman" w:hAnsi="Times New Roman" w:cs="Times New Roman"/>
          <w:sz w:val="28"/>
          <w:szCs w:val="28"/>
        </w:rPr>
        <w:t>движение</w:t>
      </w:r>
      <w:proofErr w:type="spellEnd"/>
      <w:r w:rsidRPr="00181DA6">
        <w:rPr>
          <w:rFonts w:ascii="Times New Roman" w:hAnsi="Times New Roman" w:cs="Times New Roman"/>
          <w:sz w:val="28"/>
          <w:szCs w:val="28"/>
        </w:rPr>
        <w:t xml:space="preserve"> курсора по кнопках Да/</w:t>
      </w:r>
      <w:proofErr w:type="spellStart"/>
      <w:r w:rsidRPr="00181DA6">
        <w:rPr>
          <w:rFonts w:ascii="Times New Roman" w:hAnsi="Times New Roman" w:cs="Times New Roman"/>
          <w:sz w:val="28"/>
          <w:szCs w:val="28"/>
        </w:rPr>
        <w:t>Нет</w:t>
      </w:r>
      <w:proofErr w:type="spellEnd"/>
      <w:r w:rsidR="007074C8">
        <w:rPr>
          <w:rFonts w:ascii="Times New Roman" w:hAnsi="Times New Roman" w:cs="Times New Roman"/>
          <w:sz w:val="28"/>
          <w:szCs w:val="28"/>
          <w:lang w:val="ru-RU"/>
        </w:rPr>
        <w:t xml:space="preserve"> в окне Победы/Поражения</w:t>
      </w:r>
      <w:r w:rsidRPr="00181DA6">
        <w:rPr>
          <w:rFonts w:ascii="Times New Roman" w:hAnsi="Times New Roman" w:cs="Times New Roman"/>
          <w:sz w:val="28"/>
          <w:szCs w:val="28"/>
        </w:rPr>
        <w:t>;</w:t>
      </w:r>
    </w:p>
    <w:p w:rsidR="007074C8" w:rsidRPr="007074C8" w:rsidRDefault="007074C8" w:rsidP="007074C8">
      <w:pPr>
        <w:pStyle w:val="a4"/>
        <w:numPr>
          <w:ilvl w:val="0"/>
          <w:numId w:val="55"/>
        </w:numPr>
        <w:rPr>
          <w:rFonts w:ascii="Times New Roman" w:hAnsi="Times New Roman" w:cs="Times New Roman"/>
          <w:sz w:val="28"/>
          <w:szCs w:val="28"/>
          <w:lang w:val="en-US"/>
        </w:rPr>
      </w:pPr>
      <w:r w:rsidRPr="007074C8">
        <w:rPr>
          <w:rFonts w:ascii="Times New Roman" w:hAnsi="Times New Roman" w:cs="Times New Roman"/>
          <w:sz w:val="28"/>
          <w:szCs w:val="28"/>
          <w:lang w:val="en-US"/>
        </w:rPr>
        <w:t>mc</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Меню на </w:t>
      </w:r>
      <w:proofErr w:type="spellStart"/>
      <w:r>
        <w:rPr>
          <w:rFonts w:ascii="Times New Roman" w:hAnsi="Times New Roman" w:cs="Times New Roman"/>
          <w:sz w:val="28"/>
          <w:szCs w:val="28"/>
          <w:lang w:val="ru-RU"/>
        </w:rPr>
        <w:t>консоле</w:t>
      </w:r>
      <w:proofErr w:type="spellEnd"/>
    </w:p>
    <w:p w:rsidR="007074C8" w:rsidRPr="007074C8" w:rsidRDefault="007074C8" w:rsidP="007074C8">
      <w:pPr>
        <w:pStyle w:val="a4"/>
        <w:numPr>
          <w:ilvl w:val="0"/>
          <w:numId w:val="55"/>
        </w:numPr>
        <w:rPr>
          <w:rFonts w:ascii="Times New Roman" w:hAnsi="Times New Roman" w:cs="Times New Roman"/>
          <w:sz w:val="28"/>
          <w:szCs w:val="28"/>
        </w:rPr>
      </w:pPr>
      <w:r w:rsidRPr="007074C8">
        <w:rPr>
          <w:rFonts w:ascii="Times New Roman" w:hAnsi="Times New Roman" w:cs="Times New Roman"/>
          <w:sz w:val="28"/>
          <w:szCs w:val="28"/>
          <w:lang w:val="en-US"/>
        </w:rPr>
        <w:t>dx</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смещение по горизонтали среди кнопок «Да» и «Нет»;</w:t>
      </w:r>
    </w:p>
    <w:p w:rsidR="007074C8" w:rsidRPr="007074C8" w:rsidRDefault="007074C8" w:rsidP="007074C8">
      <w:pPr>
        <w:rPr>
          <w:rFonts w:ascii="Times New Roman" w:hAnsi="Times New Roman" w:cs="Times New Roman"/>
          <w:sz w:val="28"/>
          <w:szCs w:val="28"/>
          <w:lang w:val="ru-RU"/>
        </w:rPr>
      </w:pPr>
      <w:proofErr w:type="spellStart"/>
      <w:r w:rsidRPr="007074C8">
        <w:rPr>
          <w:rFonts w:ascii="Times New Roman" w:hAnsi="Times New Roman" w:cs="Times New Roman"/>
          <w:sz w:val="28"/>
          <w:szCs w:val="28"/>
        </w:rPr>
        <w:t>public</w:t>
      </w:r>
      <w:proofErr w:type="spellEnd"/>
      <w:r w:rsidRPr="007074C8">
        <w:rPr>
          <w:rFonts w:ascii="Times New Roman" w:hAnsi="Times New Roman" w:cs="Times New Roman"/>
          <w:sz w:val="28"/>
          <w:szCs w:val="28"/>
        </w:rPr>
        <w:t xml:space="preserve"> </w:t>
      </w:r>
      <w:proofErr w:type="spellStart"/>
      <w:r w:rsidRPr="007074C8">
        <w:rPr>
          <w:rFonts w:ascii="Times New Roman" w:hAnsi="Times New Roman" w:cs="Times New Roman"/>
          <w:sz w:val="28"/>
          <w:szCs w:val="28"/>
        </w:rPr>
        <w:t>void</w:t>
      </w:r>
      <w:proofErr w:type="spellEnd"/>
      <w:r w:rsidRPr="007074C8">
        <w:rPr>
          <w:rFonts w:ascii="Times New Roman" w:hAnsi="Times New Roman" w:cs="Times New Roman"/>
          <w:sz w:val="28"/>
          <w:szCs w:val="28"/>
        </w:rPr>
        <w:t xml:space="preserve"> </w:t>
      </w:r>
      <w:proofErr w:type="spellStart"/>
      <w:r w:rsidRPr="007074C8">
        <w:rPr>
          <w:rFonts w:ascii="Times New Roman" w:hAnsi="Times New Roman" w:cs="Times New Roman"/>
          <w:sz w:val="28"/>
          <w:szCs w:val="28"/>
        </w:rPr>
        <w:t>MoveYesNoExit</w:t>
      </w:r>
      <w:proofErr w:type="spellEnd"/>
      <w:r w:rsidRPr="007074C8">
        <w:rPr>
          <w:rFonts w:ascii="Times New Roman" w:hAnsi="Times New Roman" w:cs="Times New Roman"/>
          <w:sz w:val="28"/>
          <w:szCs w:val="28"/>
        </w:rPr>
        <w:t>(</w:t>
      </w:r>
      <w:proofErr w:type="spellStart"/>
      <w:r w:rsidRPr="007074C8">
        <w:rPr>
          <w:rFonts w:ascii="Times New Roman" w:hAnsi="Times New Roman" w:cs="Times New Roman"/>
          <w:sz w:val="28"/>
          <w:szCs w:val="28"/>
        </w:rPr>
        <w:t>MenuConsole</w:t>
      </w:r>
      <w:proofErr w:type="spellEnd"/>
      <w:r w:rsidRPr="007074C8">
        <w:rPr>
          <w:rFonts w:ascii="Times New Roman" w:hAnsi="Times New Roman" w:cs="Times New Roman"/>
          <w:sz w:val="28"/>
          <w:szCs w:val="28"/>
        </w:rPr>
        <w:t xml:space="preserve"> mc, </w:t>
      </w:r>
      <w:proofErr w:type="spellStart"/>
      <w:r w:rsidRPr="007074C8">
        <w:rPr>
          <w:rFonts w:ascii="Times New Roman" w:hAnsi="Times New Roman" w:cs="Times New Roman"/>
          <w:sz w:val="28"/>
          <w:szCs w:val="28"/>
        </w:rPr>
        <w:t>int</w:t>
      </w:r>
      <w:proofErr w:type="spellEnd"/>
      <w:r w:rsidRPr="007074C8">
        <w:rPr>
          <w:rFonts w:ascii="Times New Roman" w:hAnsi="Times New Roman" w:cs="Times New Roman"/>
          <w:sz w:val="28"/>
          <w:szCs w:val="28"/>
        </w:rPr>
        <w:t xml:space="preserve"> dx) – </w:t>
      </w:r>
      <w:proofErr w:type="spellStart"/>
      <w:r w:rsidRPr="007074C8">
        <w:rPr>
          <w:rFonts w:ascii="Times New Roman" w:hAnsi="Times New Roman" w:cs="Times New Roman"/>
          <w:sz w:val="28"/>
          <w:szCs w:val="28"/>
        </w:rPr>
        <w:t>движение</w:t>
      </w:r>
      <w:proofErr w:type="spellEnd"/>
      <w:r w:rsidRPr="007074C8">
        <w:rPr>
          <w:rFonts w:ascii="Times New Roman" w:hAnsi="Times New Roman" w:cs="Times New Roman"/>
          <w:sz w:val="28"/>
          <w:szCs w:val="28"/>
        </w:rPr>
        <w:t xml:space="preserve"> курсора по кнопкам Да/</w:t>
      </w:r>
      <w:proofErr w:type="spellStart"/>
      <w:r w:rsidRPr="007074C8">
        <w:rPr>
          <w:rFonts w:ascii="Times New Roman" w:hAnsi="Times New Roman" w:cs="Times New Roman"/>
          <w:sz w:val="28"/>
          <w:szCs w:val="28"/>
        </w:rPr>
        <w:t>Нет</w:t>
      </w:r>
      <w:proofErr w:type="spellEnd"/>
      <w:r>
        <w:rPr>
          <w:rFonts w:ascii="Times New Roman" w:hAnsi="Times New Roman" w:cs="Times New Roman"/>
          <w:sz w:val="28"/>
          <w:szCs w:val="28"/>
          <w:lang w:val="ru-RU"/>
        </w:rPr>
        <w:t xml:space="preserve"> в окне Выхода</w:t>
      </w:r>
    </w:p>
    <w:p w:rsidR="00181DA6" w:rsidRPr="007074C8" w:rsidRDefault="007074C8" w:rsidP="007074C8">
      <w:pPr>
        <w:pStyle w:val="a4"/>
        <w:numPr>
          <w:ilvl w:val="0"/>
          <w:numId w:val="54"/>
        </w:numPr>
        <w:rPr>
          <w:rFonts w:ascii="Times New Roman" w:hAnsi="Times New Roman" w:cs="Times New Roman"/>
          <w:sz w:val="28"/>
          <w:szCs w:val="28"/>
        </w:rPr>
      </w:pPr>
      <w:r w:rsidRPr="007074C8">
        <w:rPr>
          <w:rFonts w:ascii="Times New Roman" w:hAnsi="Times New Roman" w:cs="Times New Roman"/>
          <w:sz w:val="28"/>
          <w:szCs w:val="28"/>
        </w:rPr>
        <w:t>mc</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Меню на </w:t>
      </w:r>
      <w:proofErr w:type="spellStart"/>
      <w:r>
        <w:rPr>
          <w:rFonts w:ascii="Times New Roman" w:hAnsi="Times New Roman" w:cs="Times New Roman"/>
          <w:sz w:val="28"/>
          <w:szCs w:val="28"/>
          <w:lang w:val="ru-RU"/>
        </w:rPr>
        <w:t>консоле</w:t>
      </w:r>
      <w:proofErr w:type="spellEnd"/>
    </w:p>
    <w:p w:rsidR="00664B85" w:rsidRPr="007074C8" w:rsidRDefault="007074C8" w:rsidP="007074C8">
      <w:pPr>
        <w:pStyle w:val="a4"/>
        <w:numPr>
          <w:ilvl w:val="0"/>
          <w:numId w:val="54"/>
        </w:numPr>
        <w:rPr>
          <w:rFonts w:ascii="Times New Roman" w:hAnsi="Times New Roman" w:cs="Times New Roman"/>
          <w:sz w:val="28"/>
          <w:szCs w:val="28"/>
          <w:u w:val="single"/>
          <w:rPrChange w:id="226" w:author="Gena" w:date="2017-01-19T17:09:00Z">
            <w:rPr>
              <w:rFonts w:ascii="Times New Roman" w:hAnsi="Times New Roman" w:cs="Times New Roman"/>
              <w:sz w:val="28"/>
              <w:szCs w:val="28"/>
              <w:u w:val="single"/>
              <w:lang w:val="en-US"/>
            </w:rPr>
          </w:rPrChange>
        </w:rPr>
      </w:pPr>
      <w:r w:rsidRPr="007074C8">
        <w:rPr>
          <w:rFonts w:ascii="Times New Roman" w:hAnsi="Times New Roman" w:cs="Times New Roman"/>
          <w:sz w:val="28"/>
          <w:szCs w:val="28"/>
        </w:rPr>
        <w:t>dx</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смещение по горизонтали среди кнопок «Да» и «Нет»;</w:t>
      </w:r>
    </w:p>
    <w:p w:rsidR="00664B85" w:rsidRPr="00181DA6" w:rsidRDefault="00664B85" w:rsidP="00B67EA2">
      <w:pPr>
        <w:rPr>
          <w:rFonts w:ascii="Times New Roman" w:hAnsi="Times New Roman" w:cs="Times New Roman"/>
          <w:sz w:val="28"/>
          <w:szCs w:val="28"/>
          <w:u w:val="single"/>
          <w:rPrChange w:id="227" w:author="Gena" w:date="2017-01-19T17:09:00Z">
            <w:rPr>
              <w:rFonts w:ascii="Times New Roman" w:hAnsi="Times New Roman" w:cs="Times New Roman"/>
              <w:sz w:val="28"/>
              <w:szCs w:val="28"/>
              <w:u w:val="single"/>
              <w:lang w:val="en-US"/>
            </w:rPr>
          </w:rPrChange>
        </w:rPr>
      </w:pPr>
    </w:p>
    <w:p w:rsidR="007074C8" w:rsidRPr="00ED21FD" w:rsidRDefault="007074C8" w:rsidP="00ED21FD">
      <w:pPr>
        <w:jc w:val="center"/>
        <w:rPr>
          <w:rFonts w:ascii="Times New Roman" w:hAnsi="Times New Roman" w:cs="Times New Roman"/>
          <w:sz w:val="28"/>
          <w:szCs w:val="28"/>
          <w:u w:val="single"/>
        </w:rPr>
      </w:pPr>
      <w:r>
        <w:rPr>
          <w:rFonts w:ascii="Times New Roman" w:hAnsi="Times New Roman" w:cs="Times New Roman"/>
          <w:sz w:val="28"/>
          <w:szCs w:val="28"/>
          <w:u w:val="single"/>
        </w:rPr>
        <w:br w:type="page"/>
      </w:r>
      <w:r w:rsidRPr="00647D69">
        <w:rPr>
          <w:rFonts w:ascii="Times New Roman" w:hAnsi="Times New Roman" w:cs="Times New Roman"/>
          <w:b/>
          <w:sz w:val="28"/>
          <w:szCs w:val="28"/>
          <w:lang w:val="ru-RU"/>
        </w:rPr>
        <w:lastRenderedPageBreak/>
        <w:t xml:space="preserve">Спецификация структуры </w:t>
      </w:r>
      <w:proofErr w:type="spellStart"/>
      <w:r w:rsidRPr="007074C8">
        <w:rPr>
          <w:rFonts w:ascii="Times New Roman" w:hAnsi="Times New Roman" w:cs="Times New Roman"/>
          <w:b/>
          <w:sz w:val="28"/>
          <w:szCs w:val="28"/>
          <w:lang w:val="ru-RU"/>
        </w:rPr>
        <w:t>MenuControl</w:t>
      </w:r>
      <w:proofErr w:type="spellEnd"/>
    </w:p>
    <w:p w:rsidR="007074C8" w:rsidRDefault="007074C8" w:rsidP="007074C8">
      <w:pPr>
        <w:rPr>
          <w:ins w:id="228"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в структуре реализовано движение по меню, в зависимости от того, что нажал пользователь</w:t>
      </w:r>
      <w:r>
        <w:rPr>
          <w:rFonts w:ascii="Times New Roman" w:hAnsi="Times New Roman" w:cs="Times New Roman"/>
          <w:sz w:val="28"/>
          <w:szCs w:val="28"/>
          <w:lang w:val="ru-RU"/>
        </w:rPr>
        <w:t>.</w:t>
      </w:r>
    </w:p>
    <w:p w:rsidR="007074C8" w:rsidRPr="00242CCD" w:rsidDel="0028784D" w:rsidRDefault="007074C8" w:rsidP="007074C8">
      <w:pPr>
        <w:rPr>
          <w:del w:id="229" w:author="Gena" w:date="2017-01-19T16:59:00Z"/>
          <w:rFonts w:ascii="Times New Roman" w:hAnsi="Times New Roman" w:cs="Times New Roman"/>
          <w:sz w:val="28"/>
          <w:szCs w:val="28"/>
          <w:lang w:val="ru-RU"/>
          <w:rPrChange w:id="230" w:author="Gena" w:date="2017-01-19T17:10:00Z">
            <w:rPr>
              <w:del w:id="231" w:author="Gena" w:date="2017-01-19T16:59:00Z"/>
              <w:lang w:val="ru-RU"/>
            </w:rPr>
          </w:rPrChange>
        </w:rPr>
      </w:pPr>
    </w:p>
    <w:p w:rsidR="007074C8" w:rsidRPr="00181DA6" w:rsidRDefault="007074C8" w:rsidP="007074C8">
      <w:pPr>
        <w:rPr>
          <w:rFonts w:ascii="Times New Roman" w:hAnsi="Times New Roman" w:cs="Times New Roman"/>
          <w:sz w:val="28"/>
          <w:szCs w:val="28"/>
          <w:u w:val="single"/>
          <w:lang w:val="ru-RU"/>
        </w:rPr>
      </w:pPr>
      <w:r w:rsidRPr="00242CCD">
        <w:rPr>
          <w:rFonts w:ascii="Times New Roman" w:hAnsi="Times New Roman" w:cs="Times New Roman"/>
          <w:sz w:val="28"/>
          <w:szCs w:val="28"/>
          <w:u w:val="single"/>
          <w:lang w:val="ru-RU"/>
          <w:rPrChange w:id="232" w:author="Gena" w:date="2017-01-19T17:10:00Z">
            <w:rPr>
              <w:u w:val="single"/>
              <w:lang w:val="ru-RU"/>
            </w:rPr>
          </w:rPrChange>
        </w:rPr>
        <w:t>Методы</w:t>
      </w:r>
      <w:r w:rsidRPr="0032642F">
        <w:rPr>
          <w:rFonts w:ascii="Times New Roman" w:hAnsi="Times New Roman" w:cs="Times New Roman"/>
          <w:sz w:val="28"/>
          <w:szCs w:val="28"/>
          <w:u w:val="single"/>
          <w:lang w:val="ru-RU"/>
          <w:rPrChange w:id="233" w:author="Gena" w:date="2017-01-19T17:10:00Z">
            <w:rPr>
              <w:u w:val="single"/>
              <w:lang w:val="en-US"/>
            </w:rPr>
          </w:rPrChange>
        </w:rPr>
        <w:t>:</w:t>
      </w:r>
      <w:r w:rsidRPr="0032642F">
        <w:rPr>
          <w:rFonts w:ascii="Times New Roman" w:hAnsi="Times New Roman" w:cs="Times New Roman"/>
          <w:b/>
          <w:sz w:val="28"/>
          <w:szCs w:val="28"/>
          <w:lang w:val="ru-RU"/>
          <w:rPrChange w:id="234" w:author="Gena" w:date="2017-01-19T17:10:00Z">
            <w:rPr>
              <w:b/>
              <w:lang w:val="en-US"/>
            </w:rPr>
          </w:rPrChange>
        </w:rPr>
        <w:t xml:space="preserve"> </w:t>
      </w:r>
      <w:r w:rsidRPr="007074C8">
        <w:rPr>
          <w:rFonts w:ascii="Times New Roman" w:hAnsi="Times New Roman" w:cs="Times New Roman"/>
          <w:sz w:val="28"/>
          <w:szCs w:val="28"/>
          <w:lang w:val="en-US"/>
        </w:rPr>
        <w:t>Menu</w:t>
      </w:r>
    </w:p>
    <w:p w:rsidR="007074C8" w:rsidRPr="0032642F" w:rsidRDefault="007074C8" w:rsidP="007074C8">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методов</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7074C8" w:rsidRDefault="007074C8" w:rsidP="007074C8">
      <w:pPr>
        <w:rPr>
          <w:rFonts w:ascii="Times New Roman" w:hAnsi="Times New Roman" w:cs="Times New Roman"/>
          <w:sz w:val="28"/>
          <w:szCs w:val="28"/>
        </w:rPr>
      </w:pPr>
      <w:proofErr w:type="gramStart"/>
      <w:r w:rsidRPr="007074C8">
        <w:rPr>
          <w:rFonts w:ascii="Times New Roman" w:hAnsi="Times New Roman" w:cs="Times New Roman"/>
          <w:sz w:val="28"/>
          <w:szCs w:val="28"/>
          <w:u w:val="single"/>
          <w:lang w:val="en-US"/>
        </w:rPr>
        <w:t>public</w:t>
      </w:r>
      <w:proofErr w:type="gramEnd"/>
      <w:r w:rsidRPr="007074C8">
        <w:rPr>
          <w:rFonts w:ascii="Times New Roman" w:hAnsi="Times New Roman" w:cs="Times New Roman"/>
          <w:sz w:val="28"/>
          <w:szCs w:val="28"/>
          <w:u w:val="single"/>
          <w:lang w:val="ru-RU"/>
        </w:rPr>
        <w:t xml:space="preserve"> </w:t>
      </w:r>
      <w:r w:rsidRPr="007074C8">
        <w:rPr>
          <w:rFonts w:ascii="Times New Roman" w:hAnsi="Times New Roman" w:cs="Times New Roman"/>
          <w:sz w:val="28"/>
          <w:szCs w:val="28"/>
          <w:u w:val="single"/>
          <w:lang w:val="en-US"/>
        </w:rPr>
        <w:t>static</w:t>
      </w:r>
      <w:r w:rsidRPr="007074C8">
        <w:rPr>
          <w:rFonts w:ascii="Times New Roman" w:hAnsi="Times New Roman" w:cs="Times New Roman"/>
          <w:sz w:val="28"/>
          <w:szCs w:val="28"/>
          <w:u w:val="single"/>
          <w:lang w:val="ru-RU"/>
        </w:rPr>
        <w:t xml:space="preserve"> </w:t>
      </w:r>
      <w:proofErr w:type="spellStart"/>
      <w:r w:rsidRPr="007074C8">
        <w:rPr>
          <w:rFonts w:ascii="Times New Roman" w:hAnsi="Times New Roman" w:cs="Times New Roman"/>
          <w:sz w:val="28"/>
          <w:szCs w:val="28"/>
          <w:u w:val="single"/>
          <w:lang w:val="en-US"/>
        </w:rPr>
        <w:t>ProgramSate</w:t>
      </w:r>
      <w:proofErr w:type="spellEnd"/>
      <w:r w:rsidRPr="007074C8">
        <w:rPr>
          <w:rFonts w:ascii="Times New Roman" w:hAnsi="Times New Roman" w:cs="Times New Roman"/>
          <w:sz w:val="28"/>
          <w:szCs w:val="28"/>
          <w:u w:val="single"/>
          <w:lang w:val="ru-RU"/>
        </w:rPr>
        <w:t xml:space="preserve"> </w:t>
      </w:r>
      <w:r w:rsidRPr="007074C8">
        <w:rPr>
          <w:rFonts w:ascii="Times New Roman" w:hAnsi="Times New Roman" w:cs="Times New Roman"/>
          <w:sz w:val="28"/>
          <w:szCs w:val="28"/>
          <w:u w:val="single"/>
          <w:lang w:val="en-US"/>
        </w:rPr>
        <w:t>Menu</w:t>
      </w:r>
      <w:r w:rsidRPr="007074C8">
        <w:rPr>
          <w:rFonts w:ascii="Times New Roman" w:hAnsi="Times New Roman" w:cs="Times New Roman"/>
          <w:sz w:val="28"/>
          <w:szCs w:val="28"/>
          <w:u w:val="single"/>
          <w:lang w:val="ru-RU"/>
        </w:rPr>
        <w:t>(</w:t>
      </w:r>
      <w:r w:rsidRPr="007074C8">
        <w:rPr>
          <w:rFonts w:ascii="Times New Roman" w:hAnsi="Times New Roman" w:cs="Times New Roman"/>
          <w:sz w:val="28"/>
          <w:szCs w:val="28"/>
          <w:u w:val="single"/>
          <w:lang w:val="en-US"/>
        </w:rPr>
        <w:t>string</w:t>
      </w:r>
      <w:r w:rsidRPr="007074C8">
        <w:rPr>
          <w:rFonts w:ascii="Times New Roman" w:hAnsi="Times New Roman" w:cs="Times New Roman"/>
          <w:sz w:val="28"/>
          <w:szCs w:val="28"/>
          <w:u w:val="single"/>
          <w:lang w:val="ru-RU"/>
        </w:rPr>
        <w:t xml:space="preserve"> </w:t>
      </w:r>
      <w:proofErr w:type="spellStart"/>
      <w:r w:rsidRPr="007074C8">
        <w:rPr>
          <w:rFonts w:ascii="Times New Roman" w:hAnsi="Times New Roman" w:cs="Times New Roman"/>
          <w:sz w:val="28"/>
          <w:szCs w:val="28"/>
          <w:u w:val="single"/>
          <w:lang w:val="en-US"/>
        </w:rPr>
        <w:t>strMenu</w:t>
      </w:r>
      <w:proofErr w:type="spellEnd"/>
      <w:r w:rsidRPr="007074C8">
        <w:rPr>
          <w:rFonts w:ascii="Times New Roman" w:hAnsi="Times New Roman" w:cs="Times New Roman"/>
          <w:sz w:val="28"/>
          <w:szCs w:val="28"/>
          <w:u w:val="single"/>
          <w:lang w:val="ru-RU"/>
        </w:rPr>
        <w:t xml:space="preserve">, </w:t>
      </w:r>
      <w:r w:rsidRPr="007074C8">
        <w:rPr>
          <w:rFonts w:ascii="Times New Roman" w:hAnsi="Times New Roman" w:cs="Times New Roman"/>
          <w:sz w:val="28"/>
          <w:szCs w:val="28"/>
          <w:u w:val="single"/>
          <w:lang w:val="en-US"/>
        </w:rPr>
        <w:t>ref</w:t>
      </w:r>
      <w:r w:rsidRPr="007074C8">
        <w:rPr>
          <w:rFonts w:ascii="Times New Roman" w:hAnsi="Times New Roman" w:cs="Times New Roman"/>
          <w:sz w:val="28"/>
          <w:szCs w:val="28"/>
          <w:u w:val="single"/>
          <w:lang w:val="ru-RU"/>
        </w:rPr>
        <w:t xml:space="preserve"> </w:t>
      </w:r>
      <w:proofErr w:type="spellStart"/>
      <w:r w:rsidRPr="007074C8">
        <w:rPr>
          <w:rFonts w:ascii="Times New Roman" w:hAnsi="Times New Roman" w:cs="Times New Roman"/>
          <w:sz w:val="28"/>
          <w:szCs w:val="28"/>
          <w:u w:val="single"/>
          <w:lang w:val="en-US"/>
        </w:rPr>
        <w:t>ProgMenu</w:t>
      </w:r>
      <w:proofErr w:type="spellEnd"/>
      <w:r w:rsidRPr="007074C8">
        <w:rPr>
          <w:rFonts w:ascii="Times New Roman" w:hAnsi="Times New Roman" w:cs="Times New Roman"/>
          <w:sz w:val="28"/>
          <w:szCs w:val="28"/>
          <w:u w:val="single"/>
          <w:lang w:val="ru-RU"/>
        </w:rPr>
        <w:t xml:space="preserve"> </w:t>
      </w:r>
      <w:r w:rsidRPr="007074C8">
        <w:rPr>
          <w:rFonts w:ascii="Times New Roman" w:hAnsi="Times New Roman" w:cs="Times New Roman"/>
          <w:sz w:val="28"/>
          <w:szCs w:val="28"/>
          <w:u w:val="single"/>
          <w:lang w:val="en-US"/>
        </w:rPr>
        <w:t>pm</w:t>
      </w:r>
      <w:r w:rsidRPr="007074C8">
        <w:rPr>
          <w:rFonts w:ascii="Times New Roman" w:hAnsi="Times New Roman" w:cs="Times New Roman"/>
          <w:sz w:val="28"/>
          <w:szCs w:val="28"/>
          <w:u w:val="single"/>
          <w:lang w:val="ru-RU"/>
        </w:rPr>
        <w:t xml:space="preserve">, </w:t>
      </w:r>
      <w:r w:rsidRPr="007074C8">
        <w:rPr>
          <w:rFonts w:ascii="Times New Roman" w:hAnsi="Times New Roman" w:cs="Times New Roman"/>
          <w:sz w:val="28"/>
          <w:szCs w:val="28"/>
          <w:u w:val="single"/>
          <w:lang w:val="en-US"/>
        </w:rPr>
        <w:t>ref</w:t>
      </w:r>
      <w:r w:rsidRPr="007074C8">
        <w:rPr>
          <w:rFonts w:ascii="Times New Roman" w:hAnsi="Times New Roman" w:cs="Times New Roman"/>
          <w:sz w:val="28"/>
          <w:szCs w:val="28"/>
          <w:u w:val="single"/>
          <w:lang w:val="ru-RU"/>
        </w:rPr>
        <w:t xml:space="preserve"> </w:t>
      </w:r>
      <w:proofErr w:type="spellStart"/>
      <w:r w:rsidRPr="007074C8">
        <w:rPr>
          <w:rFonts w:ascii="Times New Roman" w:hAnsi="Times New Roman" w:cs="Times New Roman"/>
          <w:sz w:val="28"/>
          <w:szCs w:val="28"/>
          <w:u w:val="single"/>
          <w:lang w:val="en-US"/>
        </w:rPr>
        <w:t>MenuConsole</w:t>
      </w:r>
      <w:proofErr w:type="spellEnd"/>
      <w:r w:rsidRPr="007074C8">
        <w:rPr>
          <w:rFonts w:ascii="Times New Roman" w:hAnsi="Times New Roman" w:cs="Times New Roman"/>
          <w:sz w:val="28"/>
          <w:szCs w:val="28"/>
          <w:u w:val="single"/>
          <w:lang w:val="ru-RU"/>
        </w:rPr>
        <w:t xml:space="preserve"> </w:t>
      </w:r>
      <w:proofErr w:type="spellStart"/>
      <w:r w:rsidRPr="007074C8">
        <w:rPr>
          <w:rFonts w:ascii="Times New Roman" w:hAnsi="Times New Roman" w:cs="Times New Roman"/>
          <w:sz w:val="28"/>
          <w:szCs w:val="28"/>
          <w:u w:val="single"/>
          <w:lang w:val="en-US"/>
        </w:rPr>
        <w:t>mn</w:t>
      </w:r>
      <w:proofErr w:type="spellEnd"/>
      <w:r w:rsidRPr="007074C8">
        <w:rPr>
          <w:rFonts w:ascii="Times New Roman" w:hAnsi="Times New Roman" w:cs="Times New Roman"/>
          <w:sz w:val="28"/>
          <w:szCs w:val="28"/>
          <w:u w:val="single"/>
          <w:lang w:val="ru-RU"/>
        </w:rPr>
        <w:t xml:space="preserve">, </w:t>
      </w:r>
      <w:r w:rsidRPr="007074C8">
        <w:rPr>
          <w:rFonts w:ascii="Times New Roman" w:hAnsi="Times New Roman" w:cs="Times New Roman"/>
          <w:sz w:val="28"/>
          <w:szCs w:val="28"/>
          <w:u w:val="single"/>
          <w:lang w:val="en-US"/>
        </w:rPr>
        <w:t>ref</w:t>
      </w:r>
      <w:r w:rsidRPr="007074C8">
        <w:rPr>
          <w:rFonts w:ascii="Times New Roman" w:hAnsi="Times New Roman" w:cs="Times New Roman"/>
          <w:sz w:val="28"/>
          <w:szCs w:val="28"/>
          <w:u w:val="single"/>
          <w:lang w:val="ru-RU"/>
        </w:rPr>
        <w:t xml:space="preserve"> </w:t>
      </w:r>
      <w:r w:rsidRPr="007074C8">
        <w:rPr>
          <w:rFonts w:ascii="Times New Roman" w:hAnsi="Times New Roman" w:cs="Times New Roman"/>
          <w:sz w:val="28"/>
          <w:szCs w:val="28"/>
          <w:u w:val="single"/>
          <w:lang w:val="en-US"/>
        </w:rPr>
        <w:t>Table</w:t>
      </w:r>
      <w:r w:rsidRPr="007074C8">
        <w:rPr>
          <w:rFonts w:ascii="Times New Roman" w:hAnsi="Times New Roman" w:cs="Times New Roman"/>
          <w:sz w:val="28"/>
          <w:szCs w:val="28"/>
          <w:u w:val="single"/>
          <w:lang w:val="ru-RU"/>
        </w:rPr>
        <w:t xml:space="preserve"> </w:t>
      </w:r>
      <w:proofErr w:type="spellStart"/>
      <w:r w:rsidRPr="007074C8">
        <w:rPr>
          <w:rFonts w:ascii="Times New Roman" w:hAnsi="Times New Roman" w:cs="Times New Roman"/>
          <w:sz w:val="28"/>
          <w:szCs w:val="28"/>
          <w:u w:val="single"/>
          <w:lang w:val="en-US"/>
        </w:rPr>
        <w:t>playingField</w:t>
      </w:r>
      <w:proofErr w:type="spellEnd"/>
      <w:r w:rsidRPr="007074C8">
        <w:rPr>
          <w:rFonts w:ascii="Times New Roman" w:hAnsi="Times New Roman" w:cs="Times New Roman"/>
          <w:sz w:val="28"/>
          <w:szCs w:val="28"/>
          <w:u w:val="single"/>
          <w:lang w:val="ru-RU"/>
        </w:rPr>
        <w:t xml:space="preserve">) </w:t>
      </w:r>
      <w:r w:rsidRPr="00651ED8">
        <w:rPr>
          <w:rFonts w:ascii="Times New Roman" w:hAnsi="Times New Roman" w:cs="Times New Roman"/>
          <w:sz w:val="28"/>
          <w:szCs w:val="28"/>
        </w:rPr>
        <w:t xml:space="preserve">– </w:t>
      </w:r>
      <w:r>
        <w:rPr>
          <w:rFonts w:ascii="Times New Roman" w:hAnsi="Times New Roman" w:cs="Times New Roman"/>
          <w:sz w:val="28"/>
          <w:szCs w:val="28"/>
          <w:lang w:val="ru-RU"/>
        </w:rPr>
        <w:t>управление</w:t>
      </w:r>
      <w:r w:rsidRPr="007074C8">
        <w:rPr>
          <w:rFonts w:ascii="Times New Roman" w:hAnsi="Times New Roman" w:cs="Times New Roman"/>
          <w:sz w:val="28"/>
          <w:szCs w:val="28"/>
          <w:lang w:val="ru-RU"/>
        </w:rPr>
        <w:t xml:space="preserve"> </w:t>
      </w:r>
      <w:r>
        <w:rPr>
          <w:rFonts w:ascii="Times New Roman" w:hAnsi="Times New Roman" w:cs="Times New Roman"/>
          <w:sz w:val="28"/>
          <w:szCs w:val="28"/>
          <w:lang w:val="ru-RU"/>
        </w:rPr>
        <w:t>перемещением курсора по пунктам меню</w:t>
      </w:r>
      <w:r w:rsidRPr="00651ED8">
        <w:rPr>
          <w:rFonts w:ascii="Times New Roman" w:hAnsi="Times New Roman" w:cs="Times New Roman"/>
          <w:sz w:val="28"/>
          <w:szCs w:val="28"/>
        </w:rPr>
        <w:t>;</w:t>
      </w:r>
    </w:p>
    <w:p w:rsidR="00664B85" w:rsidRPr="007074C8" w:rsidRDefault="007074C8" w:rsidP="007074C8">
      <w:pPr>
        <w:pStyle w:val="a4"/>
        <w:numPr>
          <w:ilvl w:val="0"/>
          <w:numId w:val="57"/>
        </w:numPr>
        <w:rPr>
          <w:rFonts w:ascii="Times New Roman" w:hAnsi="Times New Roman" w:cs="Times New Roman"/>
          <w:sz w:val="28"/>
          <w:szCs w:val="28"/>
          <w:lang w:val="en-US"/>
        </w:rPr>
      </w:pPr>
      <w:proofErr w:type="spellStart"/>
      <w:r w:rsidRPr="007074C8">
        <w:rPr>
          <w:rFonts w:ascii="Times New Roman" w:hAnsi="Times New Roman" w:cs="Times New Roman"/>
          <w:sz w:val="28"/>
          <w:szCs w:val="28"/>
          <w:lang w:val="en-US"/>
        </w:rPr>
        <w:t>strMenu</w:t>
      </w:r>
      <w:proofErr w:type="spellEnd"/>
      <w:r>
        <w:rPr>
          <w:rFonts w:ascii="Times New Roman" w:hAnsi="Times New Roman" w:cs="Times New Roman"/>
          <w:sz w:val="28"/>
          <w:szCs w:val="28"/>
          <w:lang w:val="ru-RU"/>
        </w:rPr>
        <w:t xml:space="preserve"> – рисунок окна Меню</w:t>
      </w:r>
    </w:p>
    <w:p w:rsidR="007074C8" w:rsidRPr="007074C8" w:rsidRDefault="007074C8" w:rsidP="007074C8">
      <w:pPr>
        <w:pStyle w:val="a4"/>
        <w:numPr>
          <w:ilvl w:val="0"/>
          <w:numId w:val="57"/>
        </w:numPr>
        <w:rPr>
          <w:rFonts w:ascii="Times New Roman" w:hAnsi="Times New Roman" w:cs="Times New Roman"/>
          <w:sz w:val="28"/>
          <w:szCs w:val="28"/>
          <w:lang w:val="en-US"/>
        </w:rPr>
      </w:pPr>
      <w:r w:rsidRPr="007074C8">
        <w:rPr>
          <w:rFonts w:ascii="Times New Roman" w:hAnsi="Times New Roman" w:cs="Times New Roman"/>
          <w:sz w:val="28"/>
          <w:szCs w:val="28"/>
          <w:lang w:val="en-US"/>
        </w:rPr>
        <w:t>pm</w:t>
      </w:r>
      <w:r w:rsidRPr="007074C8">
        <w:rPr>
          <w:rFonts w:ascii="Times New Roman" w:hAnsi="Times New Roman" w:cs="Times New Roman"/>
          <w:sz w:val="28"/>
          <w:szCs w:val="28"/>
          <w:lang w:val="en-US"/>
        </w:rPr>
        <w:t xml:space="preserve"> </w:t>
      </w:r>
      <w:r>
        <w:rPr>
          <w:rFonts w:ascii="Times New Roman" w:hAnsi="Times New Roman" w:cs="Times New Roman"/>
          <w:sz w:val="28"/>
          <w:szCs w:val="28"/>
          <w:lang w:val="ru-RU"/>
        </w:rPr>
        <w:t>– программное меню;</w:t>
      </w:r>
    </w:p>
    <w:p w:rsidR="00664B85" w:rsidRPr="007074C8" w:rsidRDefault="007074C8" w:rsidP="007074C8">
      <w:pPr>
        <w:pStyle w:val="a4"/>
        <w:numPr>
          <w:ilvl w:val="0"/>
          <w:numId w:val="57"/>
        </w:numPr>
        <w:rPr>
          <w:rFonts w:ascii="Times New Roman" w:hAnsi="Times New Roman" w:cs="Times New Roman"/>
          <w:sz w:val="28"/>
          <w:szCs w:val="28"/>
          <w:lang w:val="ru-RU"/>
        </w:rPr>
      </w:pPr>
      <w:proofErr w:type="spellStart"/>
      <w:r w:rsidRPr="007074C8">
        <w:rPr>
          <w:rFonts w:ascii="Times New Roman" w:hAnsi="Times New Roman" w:cs="Times New Roman"/>
          <w:sz w:val="28"/>
          <w:szCs w:val="28"/>
          <w:lang w:val="en-US"/>
        </w:rPr>
        <w:t>mn</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t>– меню отображаемое на консоли;</w:t>
      </w:r>
    </w:p>
    <w:p w:rsidR="007074C8" w:rsidRPr="006E0EA3" w:rsidRDefault="007074C8" w:rsidP="007074C8">
      <w:pPr>
        <w:pStyle w:val="a4"/>
        <w:numPr>
          <w:ilvl w:val="0"/>
          <w:numId w:val="57"/>
        </w:numPr>
        <w:rPr>
          <w:rFonts w:ascii="Times New Roman" w:hAnsi="Times New Roman" w:cs="Times New Roman"/>
          <w:sz w:val="28"/>
          <w:szCs w:val="28"/>
        </w:rPr>
      </w:pPr>
      <w:proofErr w:type="spellStart"/>
      <w:proofErr w:type="gramStart"/>
      <w:r w:rsidRPr="007074C8">
        <w:rPr>
          <w:rFonts w:ascii="Times New Roman" w:hAnsi="Times New Roman" w:cs="Times New Roman"/>
          <w:sz w:val="28"/>
          <w:szCs w:val="28"/>
          <w:lang w:val="en-US"/>
        </w:rPr>
        <w:t>playingField</w:t>
      </w:r>
      <w:proofErr w:type="spellEnd"/>
      <w:proofErr w:type="gramEnd"/>
      <w:r w:rsidR="006E0EA3">
        <w:rPr>
          <w:rFonts w:ascii="Times New Roman" w:hAnsi="Times New Roman" w:cs="Times New Roman"/>
          <w:sz w:val="28"/>
          <w:szCs w:val="28"/>
          <w:lang w:val="ru-RU"/>
        </w:rPr>
        <w:t xml:space="preserve"> </w:t>
      </w:r>
      <w:r w:rsidR="006E0EA3">
        <w:rPr>
          <w:rFonts w:ascii="Times New Roman" w:hAnsi="Times New Roman" w:cs="Times New Roman"/>
          <w:sz w:val="28"/>
          <w:szCs w:val="28"/>
          <w:lang w:val="ru-RU"/>
        </w:rPr>
        <w:t>– программное игровое поле.</w:t>
      </w:r>
    </w:p>
    <w:p w:rsidR="00ED21FD" w:rsidRDefault="00ED21FD">
      <w:pPr>
        <w:rPr>
          <w:rFonts w:ascii="Times New Roman" w:hAnsi="Times New Roman" w:cs="Times New Roman"/>
          <w:sz w:val="28"/>
          <w:szCs w:val="28"/>
        </w:rPr>
      </w:pPr>
      <w:r>
        <w:rPr>
          <w:rFonts w:ascii="Times New Roman" w:hAnsi="Times New Roman" w:cs="Times New Roman"/>
          <w:sz w:val="28"/>
          <w:szCs w:val="28"/>
        </w:rPr>
        <w:br w:type="page"/>
      </w:r>
    </w:p>
    <w:p w:rsidR="00ED21FD" w:rsidRPr="00ED21FD" w:rsidRDefault="00ED21FD" w:rsidP="00ED21FD">
      <w:pPr>
        <w:jc w:val="center"/>
        <w:rPr>
          <w:rFonts w:ascii="Times New Roman" w:hAnsi="Times New Roman" w:cs="Times New Roman"/>
          <w:sz w:val="28"/>
          <w:szCs w:val="28"/>
          <w:u w:val="single"/>
        </w:rPr>
      </w:pPr>
      <w:r w:rsidRPr="00647D69">
        <w:rPr>
          <w:rFonts w:ascii="Times New Roman" w:hAnsi="Times New Roman" w:cs="Times New Roman"/>
          <w:b/>
          <w:sz w:val="28"/>
          <w:szCs w:val="28"/>
          <w:lang w:val="ru-RU"/>
        </w:rPr>
        <w:lastRenderedPageBreak/>
        <w:t xml:space="preserve">Спецификация структуры </w:t>
      </w:r>
      <w:proofErr w:type="spellStart"/>
      <w:r w:rsidR="005C7E6A" w:rsidRPr="005C7E6A">
        <w:rPr>
          <w:rFonts w:ascii="Times New Roman" w:hAnsi="Times New Roman" w:cs="Times New Roman"/>
          <w:b/>
          <w:sz w:val="28"/>
          <w:szCs w:val="28"/>
          <w:lang w:val="ru-RU"/>
        </w:rPr>
        <w:t>MenuConsole</w:t>
      </w:r>
      <w:proofErr w:type="spellEnd"/>
    </w:p>
    <w:p w:rsidR="00ED21FD" w:rsidRDefault="00ED21FD" w:rsidP="00ED21FD">
      <w:pPr>
        <w:rPr>
          <w:ins w:id="235"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в структуре реализовано движение по меню, в зависимости от того, что нажал пользователь.</w:t>
      </w:r>
    </w:p>
    <w:p w:rsidR="00ED21FD" w:rsidRPr="00242CCD" w:rsidDel="0028784D" w:rsidRDefault="00ED21FD" w:rsidP="00ED21FD">
      <w:pPr>
        <w:rPr>
          <w:del w:id="236" w:author="Gena" w:date="2017-01-19T16:59:00Z"/>
          <w:rFonts w:ascii="Times New Roman" w:hAnsi="Times New Roman" w:cs="Times New Roman"/>
          <w:sz w:val="28"/>
          <w:szCs w:val="28"/>
          <w:lang w:val="ru-RU"/>
          <w:rPrChange w:id="237" w:author="Gena" w:date="2017-01-19T17:10:00Z">
            <w:rPr>
              <w:del w:id="238" w:author="Gena" w:date="2017-01-19T16:59:00Z"/>
              <w:lang w:val="ru-RU"/>
            </w:rPr>
          </w:rPrChange>
        </w:rPr>
      </w:pPr>
    </w:p>
    <w:p w:rsidR="00ED21FD" w:rsidRPr="00ED21FD" w:rsidRDefault="00ED21FD" w:rsidP="00ED21FD">
      <w:pPr>
        <w:rPr>
          <w:rFonts w:ascii="Times New Roman" w:hAnsi="Times New Roman" w:cs="Times New Roman"/>
          <w:sz w:val="28"/>
          <w:szCs w:val="28"/>
          <w:u w:val="single"/>
          <w:lang w:val="en-US"/>
        </w:rPr>
      </w:pPr>
      <w:r w:rsidRPr="00242CCD">
        <w:rPr>
          <w:rFonts w:ascii="Times New Roman" w:hAnsi="Times New Roman" w:cs="Times New Roman"/>
          <w:sz w:val="28"/>
          <w:szCs w:val="28"/>
          <w:u w:val="single"/>
          <w:lang w:val="ru-RU"/>
          <w:rPrChange w:id="239" w:author="Gena" w:date="2017-01-19T17:10:00Z">
            <w:rPr>
              <w:u w:val="single"/>
              <w:lang w:val="ru-RU"/>
            </w:rPr>
          </w:rPrChange>
        </w:rPr>
        <w:t>Методы</w:t>
      </w:r>
      <w:r w:rsidRPr="00ED21FD">
        <w:rPr>
          <w:rFonts w:ascii="Times New Roman" w:hAnsi="Times New Roman" w:cs="Times New Roman"/>
          <w:sz w:val="28"/>
          <w:szCs w:val="28"/>
          <w:u w:val="single"/>
          <w:lang w:val="en-US"/>
          <w:rPrChange w:id="240" w:author="Gena" w:date="2017-01-19T17:10:00Z">
            <w:rPr>
              <w:u w:val="single"/>
              <w:lang w:val="en-US"/>
            </w:rPr>
          </w:rPrChange>
        </w:rPr>
        <w:t>:</w:t>
      </w:r>
      <w:r w:rsidRPr="00ED21FD">
        <w:rPr>
          <w:rFonts w:ascii="Times New Roman" w:hAnsi="Times New Roman" w:cs="Times New Roman"/>
          <w:b/>
          <w:sz w:val="28"/>
          <w:szCs w:val="28"/>
          <w:lang w:val="en-US"/>
          <w:rPrChange w:id="241" w:author="Gena" w:date="2017-01-19T17:10:00Z">
            <w:rPr>
              <w:b/>
              <w:lang w:val="en-US"/>
            </w:rPr>
          </w:rPrChange>
        </w:rPr>
        <w:t xml:space="preserve"> </w:t>
      </w:r>
      <w:proofErr w:type="spellStart"/>
      <w:r w:rsidRPr="00ED21FD">
        <w:rPr>
          <w:rFonts w:ascii="Times New Roman" w:hAnsi="Times New Roman" w:cs="Times New Roman"/>
          <w:sz w:val="28"/>
          <w:szCs w:val="28"/>
          <w:lang w:val="en-US"/>
        </w:rPr>
        <w:t>ConsoleMenu</w:t>
      </w:r>
      <w:proofErr w:type="spellEnd"/>
      <w:r w:rsidRPr="00ED21FD">
        <w:rPr>
          <w:rFonts w:ascii="Times New Roman" w:hAnsi="Times New Roman" w:cs="Times New Roman"/>
          <w:sz w:val="28"/>
          <w:szCs w:val="28"/>
          <w:lang w:val="en-US"/>
        </w:rPr>
        <w:t xml:space="preserve">, </w:t>
      </w:r>
      <w:proofErr w:type="spellStart"/>
      <w:r w:rsidRPr="00ED21FD">
        <w:rPr>
          <w:rFonts w:ascii="Times New Roman" w:hAnsi="Times New Roman" w:cs="Times New Roman"/>
          <w:sz w:val="28"/>
          <w:szCs w:val="28"/>
        </w:rPr>
        <w:t>SelectItemMenu</w:t>
      </w:r>
      <w:proofErr w:type="spellEnd"/>
      <w:r w:rsidRPr="00ED21FD">
        <w:rPr>
          <w:rFonts w:ascii="Times New Roman" w:hAnsi="Times New Roman" w:cs="Times New Roman"/>
          <w:sz w:val="28"/>
          <w:szCs w:val="28"/>
          <w:lang w:val="en-US"/>
        </w:rPr>
        <w:t xml:space="preserve">, </w:t>
      </w:r>
      <w:proofErr w:type="spellStart"/>
      <w:r w:rsidRPr="00ED21FD">
        <w:rPr>
          <w:rFonts w:ascii="Times New Roman" w:hAnsi="Times New Roman" w:cs="Times New Roman"/>
          <w:sz w:val="28"/>
          <w:szCs w:val="28"/>
        </w:rPr>
        <w:t>ConsoleYesNo</w:t>
      </w:r>
      <w:proofErr w:type="spellEnd"/>
      <w:r w:rsidRPr="00ED21FD">
        <w:rPr>
          <w:rFonts w:ascii="Times New Roman" w:hAnsi="Times New Roman" w:cs="Times New Roman"/>
          <w:sz w:val="28"/>
          <w:szCs w:val="28"/>
          <w:lang w:val="en-US"/>
        </w:rPr>
        <w:t xml:space="preserve">, </w:t>
      </w:r>
      <w:proofErr w:type="spellStart"/>
      <w:r w:rsidRPr="00ED21FD">
        <w:rPr>
          <w:rFonts w:ascii="Times New Roman" w:hAnsi="Times New Roman" w:cs="Times New Roman"/>
          <w:sz w:val="28"/>
          <w:szCs w:val="28"/>
        </w:rPr>
        <w:t>SelectYesNo</w:t>
      </w:r>
      <w:proofErr w:type="spellEnd"/>
    </w:p>
    <w:p w:rsidR="00ED21FD" w:rsidRPr="0032642F" w:rsidRDefault="00ED21FD" w:rsidP="00ED21FD">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методов</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ED21FD" w:rsidRDefault="00ED21FD" w:rsidP="00ED21FD">
      <w:pPr>
        <w:rPr>
          <w:rFonts w:ascii="Times New Roman" w:hAnsi="Times New Roman" w:cs="Times New Roman"/>
          <w:sz w:val="28"/>
          <w:szCs w:val="28"/>
        </w:rPr>
      </w:pPr>
      <w:proofErr w:type="gramStart"/>
      <w:r w:rsidRPr="00ED21FD">
        <w:rPr>
          <w:rFonts w:ascii="Times New Roman" w:hAnsi="Times New Roman" w:cs="Times New Roman"/>
          <w:sz w:val="28"/>
          <w:szCs w:val="28"/>
          <w:u w:val="single"/>
          <w:lang w:val="en-US"/>
        </w:rPr>
        <w:t>public</w:t>
      </w:r>
      <w:proofErr w:type="gramEnd"/>
      <w:r w:rsidRPr="00ED21FD">
        <w:rPr>
          <w:rFonts w:ascii="Times New Roman" w:hAnsi="Times New Roman" w:cs="Times New Roman"/>
          <w:sz w:val="28"/>
          <w:szCs w:val="28"/>
          <w:u w:val="single"/>
          <w:lang w:val="ru-RU"/>
        </w:rPr>
        <w:t xml:space="preserve"> </w:t>
      </w:r>
      <w:r w:rsidRPr="00ED21FD">
        <w:rPr>
          <w:rFonts w:ascii="Times New Roman" w:hAnsi="Times New Roman" w:cs="Times New Roman"/>
          <w:sz w:val="28"/>
          <w:szCs w:val="28"/>
          <w:u w:val="single"/>
          <w:lang w:val="en-US"/>
        </w:rPr>
        <w:t>void</w:t>
      </w:r>
      <w:r w:rsidRPr="00ED21FD">
        <w:rPr>
          <w:rFonts w:ascii="Times New Roman" w:hAnsi="Times New Roman" w:cs="Times New Roman"/>
          <w:sz w:val="28"/>
          <w:szCs w:val="28"/>
          <w:u w:val="single"/>
          <w:lang w:val="ru-RU"/>
        </w:rPr>
        <w:t xml:space="preserve"> </w:t>
      </w:r>
      <w:proofErr w:type="spellStart"/>
      <w:r w:rsidRPr="00ED21FD">
        <w:rPr>
          <w:rFonts w:ascii="Times New Roman" w:hAnsi="Times New Roman" w:cs="Times New Roman"/>
          <w:sz w:val="28"/>
          <w:szCs w:val="28"/>
          <w:u w:val="single"/>
          <w:lang w:val="en-US"/>
        </w:rPr>
        <w:t>ConsoleMenu</w:t>
      </w:r>
      <w:proofErr w:type="spellEnd"/>
      <w:r w:rsidRPr="00ED21FD">
        <w:rPr>
          <w:rFonts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 xml:space="preserve"> </w:t>
      </w:r>
      <w:r w:rsidRPr="00651ED8">
        <w:rPr>
          <w:rFonts w:ascii="Times New Roman" w:hAnsi="Times New Roman" w:cs="Times New Roman"/>
          <w:sz w:val="28"/>
          <w:szCs w:val="28"/>
        </w:rPr>
        <w:t xml:space="preserve">– </w:t>
      </w:r>
      <w:r>
        <w:rPr>
          <w:rFonts w:ascii="Times New Roman" w:hAnsi="Times New Roman" w:cs="Times New Roman"/>
          <w:sz w:val="28"/>
          <w:szCs w:val="28"/>
          <w:lang w:val="ru-RU"/>
        </w:rPr>
        <w:t>отображение кнопок меню на консоли</w:t>
      </w:r>
      <w:r w:rsidRPr="00651ED8">
        <w:rPr>
          <w:rFonts w:ascii="Times New Roman" w:hAnsi="Times New Roman" w:cs="Times New Roman"/>
          <w:sz w:val="28"/>
          <w:szCs w:val="28"/>
        </w:rPr>
        <w:t>;</w:t>
      </w:r>
    </w:p>
    <w:p w:rsidR="00ED21FD" w:rsidRDefault="00ED21FD">
      <w:pPr>
        <w:rPr>
          <w:rFonts w:ascii="Times New Roman" w:hAnsi="Times New Roman" w:cs="Times New Roman"/>
          <w:sz w:val="28"/>
          <w:szCs w:val="28"/>
          <w:lang w:val="ru-RU"/>
        </w:rPr>
      </w:pPr>
      <w:proofErr w:type="spellStart"/>
      <w:r w:rsidRPr="00ED21FD">
        <w:rPr>
          <w:rFonts w:ascii="Times New Roman" w:hAnsi="Times New Roman" w:cs="Times New Roman"/>
          <w:sz w:val="28"/>
          <w:szCs w:val="28"/>
        </w:rPr>
        <w:t>public</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void</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SelectItemMenu</w:t>
      </w:r>
      <w:proofErr w:type="spellEnd"/>
      <w:r w:rsidRPr="00ED21FD">
        <w:rPr>
          <w:rFonts w:ascii="Times New Roman" w:hAnsi="Times New Roman" w:cs="Times New Roman"/>
          <w:sz w:val="28"/>
          <w:szCs w:val="28"/>
        </w:rPr>
        <w:t>(</w:t>
      </w:r>
      <w:proofErr w:type="spellStart"/>
      <w:r w:rsidRPr="00ED21FD">
        <w:rPr>
          <w:rFonts w:ascii="Times New Roman" w:hAnsi="Times New Roman" w:cs="Times New Roman"/>
          <w:sz w:val="28"/>
          <w:szCs w:val="28"/>
        </w:rPr>
        <w:t>Menu</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mn</w:t>
      </w:r>
      <w:proofErr w:type="spellEnd"/>
      <w:r w:rsidRPr="00ED21FD">
        <w:rPr>
          <w:rFonts w:ascii="Times New Roman" w:hAnsi="Times New Roman" w:cs="Times New Roman"/>
          <w:sz w:val="28"/>
          <w:szCs w:val="28"/>
        </w:rPr>
        <w:t xml:space="preserve">) – </w:t>
      </w:r>
      <w:r w:rsidRPr="00ED21FD">
        <w:rPr>
          <w:rFonts w:ascii="Times New Roman" w:hAnsi="Times New Roman" w:cs="Times New Roman"/>
          <w:sz w:val="28"/>
          <w:szCs w:val="28"/>
          <w:lang w:val="ru-RU"/>
        </w:rPr>
        <w:t xml:space="preserve">отображение выбранной кнопки меню на консоли </w:t>
      </w:r>
    </w:p>
    <w:p w:rsidR="00ED21FD" w:rsidRPr="00ED21FD" w:rsidRDefault="00ED21FD" w:rsidP="00ED21FD">
      <w:pPr>
        <w:pStyle w:val="a4"/>
        <w:numPr>
          <w:ilvl w:val="0"/>
          <w:numId w:val="60"/>
        </w:numPr>
        <w:rPr>
          <w:rFonts w:ascii="Times New Roman" w:hAnsi="Times New Roman" w:cs="Times New Roman"/>
          <w:b/>
          <w:sz w:val="28"/>
          <w:szCs w:val="28"/>
          <w:lang w:val="ru-RU"/>
        </w:rPr>
      </w:pPr>
      <w:proofErr w:type="spellStart"/>
      <w:r w:rsidRPr="00ED21FD">
        <w:rPr>
          <w:rFonts w:ascii="Times New Roman" w:hAnsi="Times New Roman" w:cs="Times New Roman"/>
          <w:sz w:val="28"/>
          <w:szCs w:val="28"/>
        </w:rPr>
        <w:t>mn</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t>– меню отображаемое на консоли;</w:t>
      </w:r>
    </w:p>
    <w:p w:rsidR="00ED21FD" w:rsidRDefault="00ED21FD">
      <w:pPr>
        <w:rPr>
          <w:rFonts w:ascii="Times New Roman" w:hAnsi="Times New Roman" w:cs="Times New Roman"/>
          <w:sz w:val="28"/>
          <w:szCs w:val="28"/>
          <w:lang w:val="ru-RU"/>
        </w:rPr>
      </w:pPr>
      <w:proofErr w:type="spellStart"/>
      <w:r w:rsidRPr="00ED21FD">
        <w:rPr>
          <w:rFonts w:ascii="Times New Roman" w:hAnsi="Times New Roman" w:cs="Times New Roman"/>
          <w:sz w:val="28"/>
          <w:szCs w:val="28"/>
        </w:rPr>
        <w:t>public</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void</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ConsoleYesNo</w:t>
      </w:r>
      <w:proofErr w:type="spellEnd"/>
      <w:r w:rsidRPr="00ED21FD">
        <w:rPr>
          <w:rFonts w:ascii="Times New Roman" w:hAnsi="Times New Roman" w:cs="Times New Roman"/>
          <w:sz w:val="28"/>
          <w:szCs w:val="28"/>
        </w:rPr>
        <w:t>(</w:t>
      </w:r>
      <w:proofErr w:type="spellStart"/>
      <w:r w:rsidRPr="00ED21FD">
        <w:rPr>
          <w:rFonts w:ascii="Times New Roman" w:hAnsi="Times New Roman" w:cs="Times New Roman"/>
          <w:sz w:val="28"/>
          <w:szCs w:val="28"/>
        </w:rPr>
        <w:t>int</w:t>
      </w:r>
      <w:proofErr w:type="spellEnd"/>
      <w:r w:rsidRPr="00ED21FD">
        <w:rPr>
          <w:rFonts w:ascii="Times New Roman" w:hAnsi="Times New Roman" w:cs="Times New Roman"/>
          <w:sz w:val="28"/>
          <w:szCs w:val="28"/>
        </w:rPr>
        <w:t xml:space="preserve"> x, </w:t>
      </w:r>
      <w:proofErr w:type="spellStart"/>
      <w:r w:rsidRPr="00ED21FD">
        <w:rPr>
          <w:rFonts w:ascii="Times New Roman" w:hAnsi="Times New Roman" w:cs="Times New Roman"/>
          <w:sz w:val="28"/>
          <w:szCs w:val="28"/>
        </w:rPr>
        <w:t>int</w:t>
      </w:r>
      <w:proofErr w:type="spellEnd"/>
      <w:r w:rsidRPr="00ED21FD">
        <w:rPr>
          <w:rFonts w:ascii="Times New Roman" w:hAnsi="Times New Roman" w:cs="Times New Roman"/>
          <w:sz w:val="28"/>
          <w:szCs w:val="28"/>
        </w:rPr>
        <w:t xml:space="preserve"> y)</w:t>
      </w:r>
      <w:r w:rsidRPr="00ED21FD">
        <w:rPr>
          <w:rFonts w:ascii="Times New Roman" w:hAnsi="Times New Roman" w:cs="Times New Roman"/>
          <w:sz w:val="28"/>
          <w:szCs w:val="28"/>
          <w:lang w:val="en-US"/>
        </w:rPr>
        <w:t xml:space="preserve"> – </w:t>
      </w:r>
      <w:r>
        <w:rPr>
          <w:rFonts w:ascii="Times New Roman" w:hAnsi="Times New Roman" w:cs="Times New Roman"/>
          <w:sz w:val="28"/>
          <w:szCs w:val="28"/>
          <w:lang w:val="ru-RU"/>
        </w:rPr>
        <w:t>отображение</w:t>
      </w:r>
      <w:r w:rsidRPr="00ED21FD">
        <w:rPr>
          <w:rFonts w:ascii="Times New Roman" w:hAnsi="Times New Roman" w:cs="Times New Roman"/>
          <w:sz w:val="28"/>
          <w:szCs w:val="28"/>
          <w:lang w:val="en-US"/>
        </w:rPr>
        <w:t xml:space="preserve"> </w:t>
      </w:r>
      <w:r>
        <w:rPr>
          <w:rFonts w:ascii="Times New Roman" w:hAnsi="Times New Roman" w:cs="Times New Roman"/>
          <w:sz w:val="28"/>
          <w:szCs w:val="28"/>
          <w:lang w:val="ru-RU"/>
        </w:rPr>
        <w:t>кнопок</w:t>
      </w:r>
      <w:r w:rsidRPr="00ED21FD">
        <w:rPr>
          <w:rFonts w:ascii="Times New Roman" w:hAnsi="Times New Roman" w:cs="Times New Roman"/>
          <w:sz w:val="28"/>
          <w:szCs w:val="28"/>
          <w:lang w:val="en-US"/>
        </w:rPr>
        <w:t xml:space="preserve"> </w:t>
      </w:r>
      <w:r>
        <w:rPr>
          <w:rFonts w:ascii="Times New Roman" w:hAnsi="Times New Roman" w:cs="Times New Roman"/>
          <w:sz w:val="28"/>
          <w:szCs w:val="28"/>
          <w:lang w:val="ru-RU"/>
        </w:rPr>
        <w:t>Да</w:t>
      </w:r>
      <w:r w:rsidRPr="00ED21FD">
        <w:rPr>
          <w:rFonts w:ascii="Times New Roman" w:hAnsi="Times New Roman" w:cs="Times New Roman"/>
          <w:sz w:val="28"/>
          <w:szCs w:val="28"/>
          <w:lang w:val="en-US"/>
        </w:rPr>
        <w:t>/</w:t>
      </w:r>
      <w:r>
        <w:rPr>
          <w:rFonts w:ascii="Times New Roman" w:hAnsi="Times New Roman" w:cs="Times New Roman"/>
          <w:sz w:val="28"/>
          <w:szCs w:val="28"/>
          <w:lang w:val="ru-RU"/>
        </w:rPr>
        <w:t xml:space="preserve">Нет </w:t>
      </w:r>
    </w:p>
    <w:p w:rsidR="00ED21FD" w:rsidRPr="00ED21FD" w:rsidRDefault="00ED21FD" w:rsidP="00ED21FD">
      <w:pPr>
        <w:pStyle w:val="a4"/>
        <w:numPr>
          <w:ilvl w:val="0"/>
          <w:numId w:val="60"/>
        </w:numPr>
        <w:rPr>
          <w:rFonts w:ascii="Times New Roman" w:hAnsi="Times New Roman" w:cs="Times New Roman"/>
          <w:sz w:val="28"/>
          <w:szCs w:val="28"/>
        </w:rPr>
      </w:pPr>
      <w:r w:rsidRPr="00ED21FD">
        <w:rPr>
          <w:rFonts w:ascii="Times New Roman" w:hAnsi="Times New Roman" w:cs="Times New Roman"/>
          <w:sz w:val="28"/>
          <w:szCs w:val="28"/>
        </w:rPr>
        <w:t>x</w:t>
      </w:r>
      <w:r>
        <w:rPr>
          <w:rFonts w:ascii="Times New Roman" w:hAnsi="Times New Roman" w:cs="Times New Roman"/>
          <w:sz w:val="28"/>
          <w:szCs w:val="28"/>
          <w:lang w:val="ru-RU"/>
        </w:rPr>
        <w:t xml:space="preserve"> – смещение по горизонтали</w:t>
      </w:r>
    </w:p>
    <w:p w:rsidR="00ED21FD" w:rsidRPr="00ED21FD" w:rsidRDefault="00ED21FD" w:rsidP="00ED21FD">
      <w:pPr>
        <w:pStyle w:val="a4"/>
        <w:numPr>
          <w:ilvl w:val="0"/>
          <w:numId w:val="60"/>
        </w:numPr>
        <w:rPr>
          <w:rFonts w:ascii="Times New Roman" w:hAnsi="Times New Roman" w:cs="Times New Roman"/>
          <w:sz w:val="28"/>
          <w:szCs w:val="28"/>
          <w:lang w:val="ru-RU"/>
        </w:rPr>
      </w:pPr>
      <w:r w:rsidRPr="00ED21FD">
        <w:rPr>
          <w:rFonts w:ascii="Times New Roman" w:hAnsi="Times New Roman" w:cs="Times New Roman"/>
          <w:sz w:val="28"/>
          <w:szCs w:val="28"/>
        </w:rPr>
        <w:t>y</w:t>
      </w:r>
      <w:r>
        <w:rPr>
          <w:rFonts w:ascii="Times New Roman" w:hAnsi="Times New Roman" w:cs="Times New Roman"/>
          <w:sz w:val="28"/>
          <w:szCs w:val="28"/>
          <w:lang w:val="ru-RU"/>
        </w:rPr>
        <w:t xml:space="preserve"> – смещение по вертикали </w:t>
      </w:r>
    </w:p>
    <w:p w:rsidR="005C7E6A" w:rsidRDefault="00ED21FD">
      <w:pPr>
        <w:rPr>
          <w:rFonts w:ascii="Times New Roman" w:hAnsi="Times New Roman" w:cs="Times New Roman"/>
          <w:sz w:val="28"/>
          <w:szCs w:val="28"/>
          <w:lang w:val="ru-RU"/>
        </w:rPr>
      </w:pPr>
      <w:proofErr w:type="spellStart"/>
      <w:r w:rsidRPr="00ED21FD">
        <w:rPr>
          <w:rFonts w:ascii="Times New Roman" w:hAnsi="Times New Roman" w:cs="Times New Roman"/>
          <w:sz w:val="28"/>
          <w:szCs w:val="28"/>
        </w:rPr>
        <w:t>public</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void</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SelectYesNo</w:t>
      </w:r>
      <w:proofErr w:type="spellEnd"/>
      <w:r w:rsidRPr="00ED21FD">
        <w:rPr>
          <w:rFonts w:ascii="Times New Roman" w:hAnsi="Times New Roman" w:cs="Times New Roman"/>
          <w:sz w:val="28"/>
          <w:szCs w:val="28"/>
        </w:rPr>
        <w:t>(</w:t>
      </w:r>
      <w:proofErr w:type="spellStart"/>
      <w:r w:rsidRPr="00ED21FD">
        <w:rPr>
          <w:rFonts w:ascii="Times New Roman" w:hAnsi="Times New Roman" w:cs="Times New Roman"/>
          <w:sz w:val="28"/>
          <w:szCs w:val="28"/>
        </w:rPr>
        <w:t>YesNo</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ch</w:t>
      </w:r>
      <w:proofErr w:type="spellEnd"/>
      <w:r w:rsidRPr="00ED21FD">
        <w:rPr>
          <w:rFonts w:ascii="Times New Roman" w:hAnsi="Times New Roman" w:cs="Times New Roman"/>
          <w:sz w:val="28"/>
          <w:szCs w:val="28"/>
        </w:rPr>
        <w:t xml:space="preserve">, </w:t>
      </w:r>
      <w:proofErr w:type="spellStart"/>
      <w:r w:rsidRPr="00ED21FD">
        <w:rPr>
          <w:rFonts w:ascii="Times New Roman" w:hAnsi="Times New Roman" w:cs="Times New Roman"/>
          <w:sz w:val="28"/>
          <w:szCs w:val="28"/>
        </w:rPr>
        <w:t>int</w:t>
      </w:r>
      <w:proofErr w:type="spellEnd"/>
      <w:r w:rsidRPr="00ED21FD">
        <w:rPr>
          <w:rFonts w:ascii="Times New Roman" w:hAnsi="Times New Roman" w:cs="Times New Roman"/>
          <w:sz w:val="28"/>
          <w:szCs w:val="28"/>
        </w:rPr>
        <w:t xml:space="preserve"> x, </w:t>
      </w:r>
      <w:proofErr w:type="spellStart"/>
      <w:r w:rsidRPr="00ED21FD">
        <w:rPr>
          <w:rFonts w:ascii="Times New Roman" w:hAnsi="Times New Roman" w:cs="Times New Roman"/>
          <w:sz w:val="28"/>
          <w:szCs w:val="28"/>
        </w:rPr>
        <w:t>int</w:t>
      </w:r>
      <w:proofErr w:type="spellEnd"/>
      <w:r w:rsidRPr="00ED21FD">
        <w:rPr>
          <w:rFonts w:ascii="Times New Roman" w:hAnsi="Times New Roman" w:cs="Times New Roman"/>
          <w:sz w:val="28"/>
          <w:szCs w:val="28"/>
        </w:rPr>
        <w:t xml:space="preserve"> y)</w:t>
      </w:r>
      <w:r w:rsidRPr="00ED21FD">
        <w:rPr>
          <w:rFonts w:ascii="Times New Roman" w:hAnsi="Times New Roman" w:cs="Times New Roman"/>
          <w:sz w:val="28"/>
          <w:szCs w:val="28"/>
          <w:lang w:val="ru-RU"/>
        </w:rPr>
        <w:t xml:space="preserve"> – </w:t>
      </w:r>
      <w:r>
        <w:rPr>
          <w:rFonts w:ascii="Times New Roman" w:hAnsi="Times New Roman" w:cs="Times New Roman"/>
          <w:sz w:val="28"/>
          <w:szCs w:val="28"/>
          <w:lang w:val="ru-RU"/>
        </w:rPr>
        <w:t>отображение выбранной кнопки Да/Нет</w:t>
      </w:r>
    </w:p>
    <w:p w:rsidR="005C7E6A" w:rsidRPr="005C7E6A" w:rsidRDefault="005C7E6A" w:rsidP="005C7E6A">
      <w:pPr>
        <w:pStyle w:val="a4"/>
        <w:numPr>
          <w:ilvl w:val="0"/>
          <w:numId w:val="61"/>
        </w:numPr>
        <w:rPr>
          <w:rFonts w:ascii="Times New Roman" w:hAnsi="Times New Roman" w:cs="Times New Roman"/>
          <w:sz w:val="28"/>
          <w:szCs w:val="28"/>
        </w:rPr>
      </w:pPr>
      <w:proofErr w:type="spellStart"/>
      <w:r w:rsidRPr="005C7E6A">
        <w:rPr>
          <w:rFonts w:ascii="Times New Roman" w:hAnsi="Times New Roman" w:cs="Times New Roman"/>
          <w:sz w:val="28"/>
          <w:szCs w:val="28"/>
        </w:rPr>
        <w:t>ch</w:t>
      </w:r>
      <w:proofErr w:type="spellEnd"/>
      <w:r w:rsidRPr="005C7E6A">
        <w:rPr>
          <w:rFonts w:ascii="Times New Roman" w:hAnsi="Times New Roman" w:cs="Times New Roman"/>
          <w:sz w:val="28"/>
          <w:szCs w:val="28"/>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выбранный пункт меню</w:t>
      </w:r>
    </w:p>
    <w:p w:rsidR="005C7E6A" w:rsidRPr="005C7E6A" w:rsidRDefault="005C7E6A" w:rsidP="005C7E6A">
      <w:pPr>
        <w:pStyle w:val="a4"/>
        <w:numPr>
          <w:ilvl w:val="0"/>
          <w:numId w:val="61"/>
        </w:numPr>
        <w:rPr>
          <w:rFonts w:ascii="Times New Roman" w:hAnsi="Times New Roman" w:cs="Times New Roman"/>
          <w:sz w:val="28"/>
          <w:szCs w:val="28"/>
        </w:rPr>
      </w:pPr>
      <w:r w:rsidRPr="005C7E6A">
        <w:rPr>
          <w:rFonts w:ascii="Times New Roman" w:hAnsi="Times New Roman" w:cs="Times New Roman"/>
          <w:sz w:val="28"/>
          <w:szCs w:val="28"/>
        </w:rPr>
        <w:t>x</w:t>
      </w:r>
      <w:r w:rsidRPr="005C7E6A">
        <w:rPr>
          <w:rFonts w:ascii="Times New Roman" w:hAnsi="Times New Roman" w:cs="Times New Roman"/>
          <w:sz w:val="28"/>
          <w:szCs w:val="28"/>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смещение по горизонтали</w:t>
      </w:r>
    </w:p>
    <w:p w:rsidR="005C7E6A" w:rsidRPr="005C7E6A" w:rsidRDefault="005C7E6A" w:rsidP="005C7E6A">
      <w:pPr>
        <w:pStyle w:val="a4"/>
        <w:numPr>
          <w:ilvl w:val="0"/>
          <w:numId w:val="61"/>
        </w:numPr>
        <w:rPr>
          <w:rFonts w:ascii="Times New Roman" w:hAnsi="Times New Roman" w:cs="Times New Roman"/>
          <w:sz w:val="28"/>
          <w:szCs w:val="28"/>
        </w:rPr>
      </w:pPr>
      <w:r w:rsidRPr="005C7E6A">
        <w:rPr>
          <w:rFonts w:ascii="Times New Roman" w:hAnsi="Times New Roman" w:cs="Times New Roman"/>
          <w:sz w:val="28"/>
          <w:szCs w:val="28"/>
        </w:rPr>
        <w:t>y</w:t>
      </w:r>
      <w:r w:rsidRPr="005C7E6A">
        <w:rPr>
          <w:rFonts w:ascii="Times New Roman" w:hAnsi="Times New Roman" w:cs="Times New Roman"/>
          <w:sz w:val="28"/>
          <w:szCs w:val="28"/>
        </w:rPr>
        <w:t xml:space="preserve"> </w:t>
      </w:r>
      <w:r>
        <w:rPr>
          <w:rFonts w:ascii="Times New Roman" w:hAnsi="Times New Roman" w:cs="Times New Roman"/>
          <w:sz w:val="28"/>
          <w:szCs w:val="28"/>
          <w:lang w:val="ru-RU"/>
        </w:rPr>
        <w:t xml:space="preserve">– смещение по вертикали </w:t>
      </w:r>
      <w:r w:rsidR="006E0EA3" w:rsidRPr="005C7E6A">
        <w:rPr>
          <w:rFonts w:ascii="Times New Roman" w:hAnsi="Times New Roman" w:cs="Times New Roman"/>
          <w:sz w:val="28"/>
          <w:szCs w:val="28"/>
        </w:rPr>
        <w:br w:type="page"/>
      </w:r>
    </w:p>
    <w:p w:rsidR="006E0EA3" w:rsidRPr="00ED21FD" w:rsidRDefault="006E0EA3" w:rsidP="006E0EA3">
      <w:pPr>
        <w:jc w:val="center"/>
        <w:rPr>
          <w:rFonts w:ascii="Times New Roman" w:hAnsi="Times New Roman" w:cs="Times New Roman"/>
          <w:b/>
          <w:sz w:val="28"/>
          <w:szCs w:val="28"/>
        </w:rPr>
      </w:pPr>
      <w:proofErr w:type="spellStart"/>
      <w:r w:rsidRPr="00ED21FD">
        <w:rPr>
          <w:rFonts w:ascii="Times New Roman" w:hAnsi="Times New Roman" w:cs="Times New Roman"/>
          <w:b/>
          <w:sz w:val="28"/>
          <w:szCs w:val="28"/>
        </w:rPr>
        <w:lastRenderedPageBreak/>
        <w:t>Спецификация</w:t>
      </w:r>
      <w:proofErr w:type="spellEnd"/>
      <w:r w:rsidRPr="00ED21FD">
        <w:rPr>
          <w:rFonts w:ascii="Times New Roman" w:hAnsi="Times New Roman" w:cs="Times New Roman"/>
          <w:b/>
          <w:sz w:val="28"/>
          <w:szCs w:val="28"/>
        </w:rPr>
        <w:t xml:space="preserve"> </w:t>
      </w:r>
      <w:proofErr w:type="spellStart"/>
      <w:r w:rsidRPr="00ED21FD">
        <w:rPr>
          <w:rFonts w:ascii="Times New Roman" w:hAnsi="Times New Roman" w:cs="Times New Roman"/>
          <w:b/>
          <w:sz w:val="28"/>
          <w:szCs w:val="28"/>
        </w:rPr>
        <w:t>структуры</w:t>
      </w:r>
      <w:proofErr w:type="spellEnd"/>
      <w:r w:rsidRPr="00ED21FD">
        <w:rPr>
          <w:rFonts w:ascii="Times New Roman" w:hAnsi="Times New Roman" w:cs="Times New Roman"/>
          <w:b/>
          <w:sz w:val="28"/>
          <w:szCs w:val="28"/>
        </w:rPr>
        <w:t xml:space="preserve"> </w:t>
      </w:r>
      <w:proofErr w:type="spellStart"/>
      <w:r w:rsidR="005C7E6A" w:rsidRPr="007074C8">
        <w:rPr>
          <w:rFonts w:ascii="Times New Roman" w:hAnsi="Times New Roman" w:cs="Times New Roman"/>
          <w:b/>
          <w:sz w:val="28"/>
          <w:szCs w:val="28"/>
          <w:lang w:val="ru-RU"/>
        </w:rPr>
        <w:t>MenuControl</w:t>
      </w:r>
      <w:proofErr w:type="spellEnd"/>
    </w:p>
    <w:p w:rsidR="006E0EA3" w:rsidRDefault="006E0EA3" w:rsidP="006E0EA3">
      <w:pPr>
        <w:rPr>
          <w:ins w:id="242"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в структуре</w:t>
      </w:r>
      <w:r>
        <w:rPr>
          <w:rFonts w:ascii="Times New Roman" w:hAnsi="Times New Roman" w:cs="Times New Roman"/>
          <w:sz w:val="28"/>
          <w:szCs w:val="28"/>
          <w:lang w:val="ru-RU"/>
        </w:rPr>
        <w:t xml:space="preserve"> реализована</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работа с движением по меню или по кнопкам </w:t>
      </w:r>
      <w:proofErr w:type="gramStart"/>
      <w:r>
        <w:rPr>
          <w:rFonts w:ascii="Times New Roman" w:hAnsi="Times New Roman" w:cs="Times New Roman"/>
          <w:sz w:val="28"/>
          <w:szCs w:val="28"/>
          <w:lang w:val="ru-RU"/>
        </w:rPr>
        <w:t>Да</w:t>
      </w:r>
      <w:proofErr w:type="gramEnd"/>
      <w:r>
        <w:rPr>
          <w:rFonts w:ascii="Times New Roman" w:hAnsi="Times New Roman" w:cs="Times New Roman"/>
          <w:sz w:val="28"/>
          <w:szCs w:val="28"/>
          <w:lang w:val="ru-RU"/>
        </w:rPr>
        <w:t>/Нет.</w:t>
      </w:r>
    </w:p>
    <w:p w:rsidR="006E0EA3" w:rsidRPr="00242CCD" w:rsidDel="0028784D" w:rsidRDefault="006E0EA3" w:rsidP="006E0EA3">
      <w:pPr>
        <w:rPr>
          <w:del w:id="243" w:author="Gena" w:date="2017-01-19T16:59:00Z"/>
          <w:rFonts w:ascii="Times New Roman" w:hAnsi="Times New Roman" w:cs="Times New Roman"/>
          <w:sz w:val="28"/>
          <w:szCs w:val="28"/>
          <w:lang w:val="ru-RU"/>
          <w:rPrChange w:id="244" w:author="Gena" w:date="2017-01-19T17:10:00Z">
            <w:rPr>
              <w:del w:id="245" w:author="Gena" w:date="2017-01-19T16:59:00Z"/>
              <w:lang w:val="ru-RU"/>
            </w:rPr>
          </w:rPrChange>
        </w:rPr>
      </w:pPr>
    </w:p>
    <w:p w:rsidR="006E0EA3" w:rsidRPr="00181DA6" w:rsidRDefault="006E0EA3" w:rsidP="006E0EA3">
      <w:pPr>
        <w:rPr>
          <w:rFonts w:ascii="Times New Roman" w:hAnsi="Times New Roman" w:cs="Times New Roman"/>
          <w:sz w:val="28"/>
          <w:szCs w:val="28"/>
          <w:u w:val="single"/>
          <w:lang w:val="ru-RU"/>
        </w:rPr>
      </w:pPr>
      <w:r w:rsidRPr="00242CCD">
        <w:rPr>
          <w:rFonts w:ascii="Times New Roman" w:hAnsi="Times New Roman" w:cs="Times New Roman"/>
          <w:sz w:val="28"/>
          <w:szCs w:val="28"/>
          <w:u w:val="single"/>
          <w:lang w:val="ru-RU"/>
          <w:rPrChange w:id="246" w:author="Gena" w:date="2017-01-19T17:10:00Z">
            <w:rPr>
              <w:u w:val="single"/>
              <w:lang w:val="ru-RU"/>
            </w:rPr>
          </w:rPrChange>
        </w:rPr>
        <w:t>Методы</w:t>
      </w:r>
      <w:r w:rsidRPr="0032642F">
        <w:rPr>
          <w:rFonts w:ascii="Times New Roman" w:hAnsi="Times New Roman" w:cs="Times New Roman"/>
          <w:sz w:val="28"/>
          <w:szCs w:val="28"/>
          <w:u w:val="single"/>
          <w:lang w:val="ru-RU"/>
          <w:rPrChange w:id="247" w:author="Gena" w:date="2017-01-19T17:10:00Z">
            <w:rPr>
              <w:u w:val="single"/>
              <w:lang w:val="en-US"/>
            </w:rPr>
          </w:rPrChange>
        </w:rPr>
        <w:t>:</w:t>
      </w:r>
      <w:r w:rsidRPr="0032642F">
        <w:rPr>
          <w:rFonts w:ascii="Times New Roman" w:hAnsi="Times New Roman" w:cs="Times New Roman"/>
          <w:b/>
          <w:sz w:val="28"/>
          <w:szCs w:val="28"/>
          <w:lang w:val="ru-RU"/>
          <w:rPrChange w:id="248" w:author="Gena" w:date="2017-01-19T17:10:00Z">
            <w:rPr>
              <w:b/>
              <w:lang w:val="en-US"/>
            </w:rPr>
          </w:rPrChange>
        </w:rPr>
        <w:t xml:space="preserve"> </w:t>
      </w:r>
      <w:proofErr w:type="spellStart"/>
      <w:r w:rsidRPr="00181DA6">
        <w:rPr>
          <w:rFonts w:ascii="Times New Roman" w:hAnsi="Times New Roman" w:cs="Times New Roman"/>
          <w:sz w:val="28"/>
          <w:szCs w:val="28"/>
          <w:lang w:val="en-US"/>
        </w:rPr>
        <w:t>MoveMenu</w:t>
      </w:r>
      <w:proofErr w:type="spellEnd"/>
      <w:r w:rsidRPr="0032642F">
        <w:rPr>
          <w:rFonts w:ascii="Times New Roman" w:hAnsi="Times New Roman" w:cs="Times New Roman"/>
          <w:sz w:val="28"/>
          <w:szCs w:val="28"/>
          <w:lang w:val="ru-RU"/>
          <w:rPrChange w:id="249" w:author="Gena" w:date="2017-01-19T17:10:00Z">
            <w:rPr>
              <w:lang w:val="en-US"/>
            </w:rPr>
          </w:rPrChange>
        </w:rPr>
        <w:t>,</w:t>
      </w:r>
      <w:r w:rsidRPr="0032642F">
        <w:rPr>
          <w:rFonts w:ascii="Consolas" w:hAnsi="Consolas" w:cs="Consolas"/>
          <w:color w:val="000000"/>
          <w:sz w:val="19"/>
          <w:szCs w:val="19"/>
          <w:lang w:val="ru-RU"/>
        </w:rPr>
        <w:t xml:space="preserve"> </w:t>
      </w:r>
      <w:proofErr w:type="spellStart"/>
      <w:r w:rsidRPr="00181DA6">
        <w:rPr>
          <w:rFonts w:ascii="Times New Roman" w:hAnsi="Times New Roman" w:cs="Times New Roman"/>
          <w:sz w:val="28"/>
          <w:szCs w:val="28"/>
          <w:lang w:val="en-US"/>
        </w:rPr>
        <w:t>MoveYesNo</w:t>
      </w:r>
      <w:proofErr w:type="spellEnd"/>
      <w:r w:rsidRPr="00181DA6">
        <w:rPr>
          <w:rFonts w:ascii="Times New Roman" w:hAnsi="Times New Roman" w:cs="Times New Roman"/>
          <w:sz w:val="28"/>
          <w:szCs w:val="28"/>
          <w:lang w:val="ru-RU"/>
        </w:rPr>
        <w:t xml:space="preserve">, </w:t>
      </w:r>
      <w:proofErr w:type="spellStart"/>
      <w:r w:rsidRPr="00181DA6">
        <w:rPr>
          <w:rFonts w:ascii="Times New Roman" w:hAnsi="Times New Roman" w:cs="Times New Roman"/>
          <w:sz w:val="28"/>
          <w:szCs w:val="28"/>
          <w:lang w:val="ru-RU"/>
        </w:rPr>
        <w:t>MoveYesNoExit</w:t>
      </w:r>
      <w:proofErr w:type="spellEnd"/>
    </w:p>
    <w:p w:rsidR="006E0EA3" w:rsidRPr="0032642F" w:rsidRDefault="006E0EA3" w:rsidP="006E0EA3">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методов</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6E0EA3" w:rsidRDefault="006E0EA3" w:rsidP="006E0EA3">
      <w:pPr>
        <w:rPr>
          <w:rFonts w:ascii="Times New Roman" w:hAnsi="Times New Roman" w:cs="Times New Roman"/>
          <w:sz w:val="28"/>
          <w:szCs w:val="28"/>
        </w:rPr>
      </w:pPr>
      <w:proofErr w:type="gramStart"/>
      <w:r w:rsidRPr="00181DA6">
        <w:rPr>
          <w:rFonts w:ascii="Times New Roman" w:hAnsi="Times New Roman" w:cs="Times New Roman"/>
          <w:sz w:val="28"/>
          <w:szCs w:val="28"/>
          <w:u w:val="single"/>
          <w:lang w:val="en-US"/>
        </w:rPr>
        <w:t>public</w:t>
      </w:r>
      <w:proofErr w:type="gramEnd"/>
      <w:r w:rsidRPr="00181DA6">
        <w:rPr>
          <w:rFonts w:ascii="Times New Roman" w:hAnsi="Times New Roman" w:cs="Times New Roman"/>
          <w:sz w:val="28"/>
          <w:szCs w:val="28"/>
          <w:u w:val="single"/>
          <w:lang w:val="en-US"/>
        </w:rPr>
        <w:t xml:space="preserve"> void </w:t>
      </w:r>
      <w:proofErr w:type="spellStart"/>
      <w:r w:rsidRPr="00181DA6">
        <w:rPr>
          <w:rFonts w:ascii="Times New Roman" w:hAnsi="Times New Roman" w:cs="Times New Roman"/>
          <w:sz w:val="28"/>
          <w:szCs w:val="28"/>
          <w:u w:val="single"/>
          <w:lang w:val="en-US"/>
        </w:rPr>
        <w:t>MoveMenu</w:t>
      </w:r>
      <w:proofErr w:type="spellEnd"/>
      <w:r w:rsidRPr="00181DA6">
        <w:rPr>
          <w:rFonts w:ascii="Times New Roman" w:hAnsi="Times New Roman" w:cs="Times New Roman"/>
          <w:sz w:val="28"/>
          <w:szCs w:val="28"/>
          <w:u w:val="single"/>
          <w:lang w:val="en-US"/>
        </w:rPr>
        <w:t>(</w:t>
      </w:r>
      <w:proofErr w:type="spellStart"/>
      <w:r w:rsidRPr="00181DA6">
        <w:rPr>
          <w:rFonts w:ascii="Times New Roman" w:hAnsi="Times New Roman" w:cs="Times New Roman"/>
          <w:sz w:val="28"/>
          <w:szCs w:val="28"/>
          <w:u w:val="single"/>
          <w:lang w:val="en-US"/>
        </w:rPr>
        <w:t>MenuConsole</w:t>
      </w:r>
      <w:proofErr w:type="spellEnd"/>
      <w:r w:rsidRPr="00181DA6">
        <w:rPr>
          <w:rFonts w:ascii="Times New Roman" w:hAnsi="Times New Roman" w:cs="Times New Roman"/>
          <w:sz w:val="28"/>
          <w:szCs w:val="28"/>
          <w:u w:val="single"/>
          <w:lang w:val="en-US"/>
        </w:rPr>
        <w:t xml:space="preserve"> mc, </w:t>
      </w:r>
      <w:proofErr w:type="spellStart"/>
      <w:r w:rsidRPr="00181DA6">
        <w:rPr>
          <w:rFonts w:ascii="Times New Roman" w:hAnsi="Times New Roman" w:cs="Times New Roman"/>
          <w:sz w:val="28"/>
          <w:szCs w:val="28"/>
          <w:u w:val="single"/>
          <w:lang w:val="en-US"/>
        </w:rPr>
        <w:t>int</w:t>
      </w:r>
      <w:proofErr w:type="spellEnd"/>
      <w:r w:rsidRPr="00181DA6">
        <w:rPr>
          <w:rFonts w:ascii="Times New Roman" w:hAnsi="Times New Roman" w:cs="Times New Roman"/>
          <w:sz w:val="28"/>
          <w:szCs w:val="28"/>
          <w:u w:val="single"/>
          <w:lang w:val="en-US"/>
        </w:rPr>
        <w:t xml:space="preserve"> </w:t>
      </w:r>
      <w:proofErr w:type="spellStart"/>
      <w:r w:rsidRPr="00181DA6">
        <w:rPr>
          <w:rFonts w:ascii="Times New Roman" w:hAnsi="Times New Roman" w:cs="Times New Roman"/>
          <w:sz w:val="28"/>
          <w:szCs w:val="28"/>
          <w:u w:val="single"/>
          <w:lang w:val="en-US"/>
        </w:rPr>
        <w:t>dy</w:t>
      </w:r>
      <w:proofErr w:type="spellEnd"/>
      <w:r w:rsidRPr="00181DA6">
        <w:rPr>
          <w:rFonts w:ascii="Times New Roman" w:hAnsi="Times New Roman" w:cs="Times New Roman"/>
          <w:sz w:val="28"/>
          <w:szCs w:val="28"/>
          <w:u w:val="single"/>
          <w:lang w:val="en-US"/>
        </w:rPr>
        <w:t xml:space="preserve">) </w:t>
      </w:r>
      <w:r w:rsidRPr="00651ED8">
        <w:rPr>
          <w:rFonts w:ascii="Times New Roman" w:hAnsi="Times New Roman" w:cs="Times New Roman"/>
          <w:sz w:val="28"/>
          <w:szCs w:val="28"/>
        </w:rPr>
        <w:t xml:space="preserve">– </w:t>
      </w:r>
      <w:proofErr w:type="spellStart"/>
      <w:r w:rsidRPr="00651ED8">
        <w:rPr>
          <w:rFonts w:ascii="Times New Roman" w:hAnsi="Times New Roman" w:cs="Times New Roman"/>
          <w:sz w:val="28"/>
          <w:szCs w:val="28"/>
        </w:rPr>
        <w:t>движение</w:t>
      </w:r>
      <w:proofErr w:type="spellEnd"/>
      <w:r w:rsidRPr="00651ED8">
        <w:rPr>
          <w:rFonts w:ascii="Times New Roman" w:hAnsi="Times New Roman" w:cs="Times New Roman"/>
          <w:sz w:val="28"/>
          <w:szCs w:val="28"/>
        </w:rPr>
        <w:t xml:space="preserve"> курсора по </w:t>
      </w:r>
      <w:r>
        <w:rPr>
          <w:rFonts w:ascii="Times New Roman" w:hAnsi="Times New Roman" w:cs="Times New Roman"/>
          <w:sz w:val="28"/>
          <w:szCs w:val="28"/>
          <w:lang w:val="ru-RU"/>
        </w:rPr>
        <w:t>меню</w:t>
      </w:r>
      <w:r w:rsidRPr="00651ED8">
        <w:rPr>
          <w:rFonts w:ascii="Times New Roman" w:hAnsi="Times New Roman" w:cs="Times New Roman"/>
          <w:sz w:val="28"/>
          <w:szCs w:val="28"/>
        </w:rPr>
        <w:t>;</w:t>
      </w:r>
    </w:p>
    <w:p w:rsidR="006E0EA3" w:rsidRPr="007074C8" w:rsidRDefault="006E0EA3" w:rsidP="006E0EA3">
      <w:pPr>
        <w:pStyle w:val="a4"/>
        <w:numPr>
          <w:ilvl w:val="0"/>
          <w:numId w:val="56"/>
        </w:numPr>
        <w:rPr>
          <w:rFonts w:ascii="Times New Roman" w:hAnsi="Times New Roman" w:cs="Times New Roman"/>
          <w:sz w:val="28"/>
          <w:szCs w:val="28"/>
          <w:lang w:val="en-US"/>
        </w:rPr>
      </w:pPr>
      <w:r w:rsidRPr="007074C8">
        <w:rPr>
          <w:rFonts w:ascii="Times New Roman" w:hAnsi="Times New Roman" w:cs="Times New Roman"/>
          <w:sz w:val="28"/>
          <w:szCs w:val="28"/>
          <w:lang w:val="en-US"/>
        </w:rPr>
        <w:t>mc</w:t>
      </w:r>
      <w:r>
        <w:rPr>
          <w:rFonts w:ascii="Times New Roman" w:hAnsi="Times New Roman" w:cs="Times New Roman"/>
          <w:sz w:val="28"/>
          <w:szCs w:val="28"/>
          <w:lang w:val="ru-RU"/>
        </w:rPr>
        <w:t xml:space="preserve"> – Меню на </w:t>
      </w:r>
      <w:proofErr w:type="spellStart"/>
      <w:r>
        <w:rPr>
          <w:rFonts w:ascii="Times New Roman" w:hAnsi="Times New Roman" w:cs="Times New Roman"/>
          <w:sz w:val="28"/>
          <w:szCs w:val="28"/>
          <w:lang w:val="ru-RU"/>
        </w:rPr>
        <w:t>консоле</w:t>
      </w:r>
      <w:proofErr w:type="spellEnd"/>
      <w:r>
        <w:rPr>
          <w:rFonts w:ascii="Times New Roman" w:hAnsi="Times New Roman" w:cs="Times New Roman"/>
          <w:sz w:val="28"/>
          <w:szCs w:val="28"/>
          <w:lang w:val="ru-RU"/>
        </w:rPr>
        <w:t xml:space="preserve"> </w:t>
      </w:r>
    </w:p>
    <w:p w:rsidR="006E0EA3" w:rsidRPr="007074C8" w:rsidRDefault="006E0EA3" w:rsidP="006E0EA3">
      <w:pPr>
        <w:pStyle w:val="a4"/>
        <w:numPr>
          <w:ilvl w:val="0"/>
          <w:numId w:val="21"/>
        </w:numPr>
        <w:rPr>
          <w:rFonts w:ascii="Times New Roman" w:hAnsi="Times New Roman" w:cs="Times New Roman"/>
          <w:sz w:val="28"/>
          <w:szCs w:val="28"/>
          <w:lang w:val="ru-RU"/>
        </w:rPr>
      </w:pPr>
      <w:proofErr w:type="spellStart"/>
      <w:r w:rsidRPr="007074C8">
        <w:rPr>
          <w:rFonts w:ascii="Times New Roman" w:hAnsi="Times New Roman" w:cs="Times New Roman"/>
          <w:sz w:val="28"/>
          <w:szCs w:val="28"/>
          <w:lang w:val="en-US"/>
        </w:rPr>
        <w:t>dy</w:t>
      </w:r>
      <w:proofErr w:type="spellEnd"/>
      <w:r>
        <w:rPr>
          <w:rFonts w:ascii="Times New Roman" w:hAnsi="Times New Roman" w:cs="Times New Roman"/>
          <w:sz w:val="28"/>
          <w:szCs w:val="28"/>
          <w:lang w:val="ru-RU"/>
        </w:rPr>
        <w:t xml:space="preserve"> – смещение по вертикали среди пунктов меню;</w:t>
      </w:r>
    </w:p>
    <w:p w:rsidR="006E0EA3" w:rsidRDefault="006E0EA3" w:rsidP="006E0EA3">
      <w:pPr>
        <w:rPr>
          <w:rFonts w:ascii="Times New Roman" w:hAnsi="Times New Roman" w:cs="Times New Roman"/>
          <w:sz w:val="28"/>
          <w:szCs w:val="28"/>
        </w:rPr>
      </w:pPr>
      <w:proofErr w:type="gramStart"/>
      <w:r w:rsidRPr="00181DA6">
        <w:rPr>
          <w:rFonts w:ascii="Times New Roman" w:hAnsi="Times New Roman" w:cs="Times New Roman"/>
          <w:sz w:val="28"/>
          <w:szCs w:val="28"/>
          <w:u w:val="single"/>
          <w:lang w:val="en-US"/>
        </w:rPr>
        <w:t>public</w:t>
      </w:r>
      <w:proofErr w:type="gramEnd"/>
      <w:r w:rsidRPr="00181DA6">
        <w:rPr>
          <w:rFonts w:ascii="Times New Roman" w:hAnsi="Times New Roman" w:cs="Times New Roman"/>
          <w:sz w:val="28"/>
          <w:szCs w:val="28"/>
          <w:u w:val="single"/>
        </w:rPr>
        <w:t xml:space="preserve"> </w:t>
      </w:r>
      <w:r w:rsidRPr="00181DA6">
        <w:rPr>
          <w:rFonts w:ascii="Times New Roman" w:hAnsi="Times New Roman" w:cs="Times New Roman"/>
          <w:sz w:val="28"/>
          <w:szCs w:val="28"/>
          <w:u w:val="single"/>
          <w:lang w:val="en-US"/>
        </w:rPr>
        <w:t>void</w:t>
      </w:r>
      <w:r w:rsidRPr="00181DA6">
        <w:rPr>
          <w:rFonts w:ascii="Times New Roman" w:hAnsi="Times New Roman" w:cs="Times New Roman"/>
          <w:sz w:val="28"/>
          <w:szCs w:val="28"/>
          <w:u w:val="single"/>
        </w:rPr>
        <w:t xml:space="preserve"> </w:t>
      </w:r>
      <w:proofErr w:type="spellStart"/>
      <w:r w:rsidRPr="00181DA6">
        <w:rPr>
          <w:rFonts w:ascii="Times New Roman" w:hAnsi="Times New Roman" w:cs="Times New Roman"/>
          <w:sz w:val="28"/>
          <w:szCs w:val="28"/>
          <w:u w:val="single"/>
          <w:lang w:val="en-US"/>
        </w:rPr>
        <w:t>MoveYesNo</w:t>
      </w:r>
      <w:proofErr w:type="spellEnd"/>
      <w:r w:rsidRPr="00181DA6">
        <w:rPr>
          <w:rFonts w:ascii="Times New Roman" w:hAnsi="Times New Roman" w:cs="Times New Roman"/>
          <w:sz w:val="28"/>
          <w:szCs w:val="28"/>
          <w:u w:val="single"/>
        </w:rPr>
        <w:t>(</w:t>
      </w:r>
      <w:proofErr w:type="spellStart"/>
      <w:r w:rsidRPr="00181DA6">
        <w:rPr>
          <w:rFonts w:ascii="Times New Roman" w:hAnsi="Times New Roman" w:cs="Times New Roman"/>
          <w:sz w:val="28"/>
          <w:szCs w:val="28"/>
          <w:u w:val="single"/>
          <w:lang w:val="en-US"/>
        </w:rPr>
        <w:t>MenuConsole</w:t>
      </w:r>
      <w:proofErr w:type="spellEnd"/>
      <w:r w:rsidRPr="00181DA6">
        <w:rPr>
          <w:rFonts w:ascii="Times New Roman" w:hAnsi="Times New Roman" w:cs="Times New Roman"/>
          <w:sz w:val="28"/>
          <w:szCs w:val="28"/>
          <w:u w:val="single"/>
        </w:rPr>
        <w:t xml:space="preserve"> </w:t>
      </w:r>
      <w:r w:rsidRPr="00181DA6">
        <w:rPr>
          <w:rFonts w:ascii="Times New Roman" w:hAnsi="Times New Roman" w:cs="Times New Roman"/>
          <w:sz w:val="28"/>
          <w:szCs w:val="28"/>
          <w:u w:val="single"/>
          <w:lang w:val="en-US"/>
        </w:rPr>
        <w:t>mc</w:t>
      </w:r>
      <w:r w:rsidRPr="00181DA6">
        <w:rPr>
          <w:rFonts w:ascii="Times New Roman" w:hAnsi="Times New Roman" w:cs="Times New Roman"/>
          <w:sz w:val="28"/>
          <w:szCs w:val="28"/>
          <w:u w:val="single"/>
        </w:rPr>
        <w:t xml:space="preserve">, </w:t>
      </w:r>
      <w:proofErr w:type="spellStart"/>
      <w:r w:rsidRPr="00181DA6">
        <w:rPr>
          <w:rFonts w:ascii="Times New Roman" w:hAnsi="Times New Roman" w:cs="Times New Roman"/>
          <w:sz w:val="28"/>
          <w:szCs w:val="28"/>
          <w:u w:val="single"/>
          <w:lang w:val="en-US"/>
        </w:rPr>
        <w:t>int</w:t>
      </w:r>
      <w:proofErr w:type="spellEnd"/>
      <w:r w:rsidRPr="00181DA6">
        <w:rPr>
          <w:rFonts w:ascii="Times New Roman" w:hAnsi="Times New Roman" w:cs="Times New Roman"/>
          <w:sz w:val="28"/>
          <w:szCs w:val="28"/>
          <w:u w:val="single"/>
        </w:rPr>
        <w:t xml:space="preserve"> </w:t>
      </w:r>
      <w:r w:rsidRPr="00181DA6">
        <w:rPr>
          <w:rFonts w:ascii="Times New Roman" w:hAnsi="Times New Roman" w:cs="Times New Roman"/>
          <w:sz w:val="28"/>
          <w:szCs w:val="28"/>
          <w:u w:val="single"/>
          <w:lang w:val="en-US"/>
        </w:rPr>
        <w:t>dx</w:t>
      </w:r>
      <w:r w:rsidRPr="00181DA6">
        <w:rPr>
          <w:rFonts w:ascii="Times New Roman" w:hAnsi="Times New Roman" w:cs="Times New Roman"/>
          <w:sz w:val="28"/>
          <w:szCs w:val="28"/>
          <w:u w:val="single"/>
        </w:rPr>
        <w:t>)–</w:t>
      </w:r>
      <w:r w:rsidRPr="00181DA6">
        <w:rPr>
          <w:rFonts w:ascii="Times New Roman" w:hAnsi="Times New Roman" w:cs="Times New Roman"/>
          <w:sz w:val="28"/>
          <w:szCs w:val="28"/>
        </w:rPr>
        <w:t xml:space="preserve"> </w:t>
      </w:r>
      <w:proofErr w:type="spellStart"/>
      <w:r w:rsidRPr="00181DA6">
        <w:rPr>
          <w:rFonts w:ascii="Times New Roman" w:hAnsi="Times New Roman" w:cs="Times New Roman"/>
          <w:sz w:val="28"/>
          <w:szCs w:val="28"/>
        </w:rPr>
        <w:t>движение</w:t>
      </w:r>
      <w:proofErr w:type="spellEnd"/>
      <w:r w:rsidRPr="00181DA6">
        <w:rPr>
          <w:rFonts w:ascii="Times New Roman" w:hAnsi="Times New Roman" w:cs="Times New Roman"/>
          <w:sz w:val="28"/>
          <w:szCs w:val="28"/>
        </w:rPr>
        <w:t xml:space="preserve"> курсора по кнопках Да/</w:t>
      </w:r>
      <w:proofErr w:type="spellStart"/>
      <w:r w:rsidRPr="00181DA6">
        <w:rPr>
          <w:rFonts w:ascii="Times New Roman" w:hAnsi="Times New Roman" w:cs="Times New Roman"/>
          <w:sz w:val="28"/>
          <w:szCs w:val="28"/>
        </w:rPr>
        <w:t>Нет</w:t>
      </w:r>
      <w:proofErr w:type="spellEnd"/>
      <w:r>
        <w:rPr>
          <w:rFonts w:ascii="Times New Roman" w:hAnsi="Times New Roman" w:cs="Times New Roman"/>
          <w:sz w:val="28"/>
          <w:szCs w:val="28"/>
          <w:lang w:val="ru-RU"/>
        </w:rPr>
        <w:t xml:space="preserve"> в окне Победы/Поражения</w:t>
      </w:r>
      <w:r w:rsidRPr="00181DA6">
        <w:rPr>
          <w:rFonts w:ascii="Times New Roman" w:hAnsi="Times New Roman" w:cs="Times New Roman"/>
          <w:sz w:val="28"/>
          <w:szCs w:val="28"/>
        </w:rPr>
        <w:t>;</w:t>
      </w:r>
    </w:p>
    <w:p w:rsidR="006E0EA3" w:rsidRPr="007074C8" w:rsidRDefault="006E0EA3" w:rsidP="006E0EA3">
      <w:pPr>
        <w:pStyle w:val="a4"/>
        <w:numPr>
          <w:ilvl w:val="0"/>
          <w:numId w:val="55"/>
        </w:numPr>
        <w:rPr>
          <w:rFonts w:ascii="Times New Roman" w:hAnsi="Times New Roman" w:cs="Times New Roman"/>
          <w:sz w:val="28"/>
          <w:szCs w:val="28"/>
          <w:lang w:val="en-US"/>
        </w:rPr>
      </w:pPr>
      <w:r w:rsidRPr="007074C8">
        <w:rPr>
          <w:rFonts w:ascii="Times New Roman" w:hAnsi="Times New Roman" w:cs="Times New Roman"/>
          <w:sz w:val="28"/>
          <w:szCs w:val="28"/>
          <w:lang w:val="en-US"/>
        </w:rPr>
        <w:t>mc</w:t>
      </w:r>
      <w:r>
        <w:rPr>
          <w:rFonts w:ascii="Times New Roman" w:hAnsi="Times New Roman" w:cs="Times New Roman"/>
          <w:sz w:val="28"/>
          <w:szCs w:val="28"/>
          <w:lang w:val="ru-RU"/>
        </w:rPr>
        <w:t xml:space="preserve"> – Меню на </w:t>
      </w:r>
      <w:proofErr w:type="spellStart"/>
      <w:r>
        <w:rPr>
          <w:rFonts w:ascii="Times New Roman" w:hAnsi="Times New Roman" w:cs="Times New Roman"/>
          <w:sz w:val="28"/>
          <w:szCs w:val="28"/>
          <w:lang w:val="ru-RU"/>
        </w:rPr>
        <w:t>консоле</w:t>
      </w:r>
      <w:proofErr w:type="spellEnd"/>
    </w:p>
    <w:p w:rsidR="006E0EA3" w:rsidRPr="007074C8" w:rsidRDefault="006E0EA3" w:rsidP="006E0EA3">
      <w:pPr>
        <w:pStyle w:val="a4"/>
        <w:numPr>
          <w:ilvl w:val="0"/>
          <w:numId w:val="55"/>
        </w:numPr>
        <w:rPr>
          <w:rFonts w:ascii="Times New Roman" w:hAnsi="Times New Roman" w:cs="Times New Roman"/>
          <w:sz w:val="28"/>
          <w:szCs w:val="28"/>
        </w:rPr>
      </w:pPr>
      <w:r w:rsidRPr="007074C8">
        <w:rPr>
          <w:rFonts w:ascii="Times New Roman" w:hAnsi="Times New Roman" w:cs="Times New Roman"/>
          <w:sz w:val="28"/>
          <w:szCs w:val="28"/>
          <w:lang w:val="en-US"/>
        </w:rPr>
        <w:t>dx</w:t>
      </w:r>
      <w:r>
        <w:rPr>
          <w:rFonts w:ascii="Times New Roman" w:hAnsi="Times New Roman" w:cs="Times New Roman"/>
          <w:sz w:val="28"/>
          <w:szCs w:val="28"/>
          <w:lang w:val="ru-RU"/>
        </w:rPr>
        <w:t xml:space="preserve"> – смещение по горизонтали среди кнопок «Да» и «Нет»;</w:t>
      </w:r>
    </w:p>
    <w:p w:rsidR="006E0EA3" w:rsidRPr="007074C8" w:rsidRDefault="006E0EA3" w:rsidP="006E0EA3">
      <w:pPr>
        <w:rPr>
          <w:rFonts w:ascii="Times New Roman" w:hAnsi="Times New Roman" w:cs="Times New Roman"/>
          <w:sz w:val="28"/>
          <w:szCs w:val="28"/>
          <w:lang w:val="ru-RU"/>
        </w:rPr>
      </w:pPr>
      <w:proofErr w:type="spellStart"/>
      <w:r w:rsidRPr="005C7E6A">
        <w:rPr>
          <w:rFonts w:ascii="Times New Roman" w:hAnsi="Times New Roman" w:cs="Times New Roman"/>
          <w:sz w:val="28"/>
          <w:szCs w:val="28"/>
          <w:u w:val="single"/>
        </w:rPr>
        <w:t>public</w:t>
      </w:r>
      <w:proofErr w:type="spellEnd"/>
      <w:r w:rsidRPr="005C7E6A">
        <w:rPr>
          <w:rFonts w:ascii="Times New Roman" w:hAnsi="Times New Roman" w:cs="Times New Roman"/>
          <w:sz w:val="28"/>
          <w:szCs w:val="28"/>
          <w:u w:val="single"/>
        </w:rPr>
        <w:t xml:space="preserve"> </w:t>
      </w:r>
      <w:proofErr w:type="spellStart"/>
      <w:r w:rsidRPr="005C7E6A">
        <w:rPr>
          <w:rFonts w:ascii="Times New Roman" w:hAnsi="Times New Roman" w:cs="Times New Roman"/>
          <w:sz w:val="28"/>
          <w:szCs w:val="28"/>
          <w:u w:val="single"/>
        </w:rPr>
        <w:t>void</w:t>
      </w:r>
      <w:proofErr w:type="spellEnd"/>
      <w:r w:rsidRPr="005C7E6A">
        <w:rPr>
          <w:rFonts w:ascii="Times New Roman" w:hAnsi="Times New Roman" w:cs="Times New Roman"/>
          <w:sz w:val="28"/>
          <w:szCs w:val="28"/>
          <w:u w:val="single"/>
        </w:rPr>
        <w:t xml:space="preserve"> </w:t>
      </w:r>
      <w:proofErr w:type="spellStart"/>
      <w:r w:rsidRPr="005C7E6A">
        <w:rPr>
          <w:rFonts w:ascii="Times New Roman" w:hAnsi="Times New Roman" w:cs="Times New Roman"/>
          <w:sz w:val="28"/>
          <w:szCs w:val="28"/>
          <w:u w:val="single"/>
        </w:rPr>
        <w:t>MoveYesNoExit</w:t>
      </w:r>
      <w:proofErr w:type="spellEnd"/>
      <w:r w:rsidRPr="005C7E6A">
        <w:rPr>
          <w:rFonts w:ascii="Times New Roman" w:hAnsi="Times New Roman" w:cs="Times New Roman"/>
          <w:sz w:val="28"/>
          <w:szCs w:val="28"/>
          <w:u w:val="single"/>
        </w:rPr>
        <w:t>(</w:t>
      </w:r>
      <w:proofErr w:type="spellStart"/>
      <w:r w:rsidRPr="005C7E6A">
        <w:rPr>
          <w:rFonts w:ascii="Times New Roman" w:hAnsi="Times New Roman" w:cs="Times New Roman"/>
          <w:sz w:val="28"/>
          <w:szCs w:val="28"/>
          <w:u w:val="single"/>
        </w:rPr>
        <w:t>MenuConsole</w:t>
      </w:r>
      <w:proofErr w:type="spellEnd"/>
      <w:r w:rsidRPr="005C7E6A">
        <w:rPr>
          <w:rFonts w:ascii="Times New Roman" w:hAnsi="Times New Roman" w:cs="Times New Roman"/>
          <w:sz w:val="28"/>
          <w:szCs w:val="28"/>
          <w:u w:val="single"/>
        </w:rPr>
        <w:t xml:space="preserve"> mc, </w:t>
      </w:r>
      <w:proofErr w:type="spellStart"/>
      <w:r w:rsidRPr="005C7E6A">
        <w:rPr>
          <w:rFonts w:ascii="Times New Roman" w:hAnsi="Times New Roman" w:cs="Times New Roman"/>
          <w:sz w:val="28"/>
          <w:szCs w:val="28"/>
          <w:u w:val="single"/>
        </w:rPr>
        <w:t>int</w:t>
      </w:r>
      <w:proofErr w:type="spellEnd"/>
      <w:r w:rsidRPr="005C7E6A">
        <w:rPr>
          <w:rFonts w:ascii="Times New Roman" w:hAnsi="Times New Roman" w:cs="Times New Roman"/>
          <w:sz w:val="28"/>
          <w:szCs w:val="28"/>
          <w:u w:val="single"/>
        </w:rPr>
        <w:t xml:space="preserve"> dx)</w:t>
      </w:r>
      <w:r w:rsidRPr="007074C8">
        <w:rPr>
          <w:rFonts w:ascii="Times New Roman" w:hAnsi="Times New Roman" w:cs="Times New Roman"/>
          <w:sz w:val="28"/>
          <w:szCs w:val="28"/>
        </w:rPr>
        <w:t xml:space="preserve"> – </w:t>
      </w:r>
      <w:proofErr w:type="spellStart"/>
      <w:r w:rsidRPr="007074C8">
        <w:rPr>
          <w:rFonts w:ascii="Times New Roman" w:hAnsi="Times New Roman" w:cs="Times New Roman"/>
          <w:sz w:val="28"/>
          <w:szCs w:val="28"/>
        </w:rPr>
        <w:t>движение</w:t>
      </w:r>
      <w:proofErr w:type="spellEnd"/>
      <w:r w:rsidRPr="007074C8">
        <w:rPr>
          <w:rFonts w:ascii="Times New Roman" w:hAnsi="Times New Roman" w:cs="Times New Roman"/>
          <w:sz w:val="28"/>
          <w:szCs w:val="28"/>
        </w:rPr>
        <w:t xml:space="preserve"> курсора по кнопкам Да/</w:t>
      </w:r>
      <w:proofErr w:type="spellStart"/>
      <w:r w:rsidRPr="007074C8">
        <w:rPr>
          <w:rFonts w:ascii="Times New Roman" w:hAnsi="Times New Roman" w:cs="Times New Roman"/>
          <w:sz w:val="28"/>
          <w:szCs w:val="28"/>
        </w:rPr>
        <w:t>Нет</w:t>
      </w:r>
      <w:proofErr w:type="spellEnd"/>
      <w:r>
        <w:rPr>
          <w:rFonts w:ascii="Times New Roman" w:hAnsi="Times New Roman" w:cs="Times New Roman"/>
          <w:sz w:val="28"/>
          <w:szCs w:val="28"/>
          <w:lang w:val="ru-RU"/>
        </w:rPr>
        <w:t xml:space="preserve"> в окне Выхода</w:t>
      </w:r>
    </w:p>
    <w:p w:rsidR="006E0EA3" w:rsidRPr="007074C8" w:rsidRDefault="006E0EA3" w:rsidP="006E0EA3">
      <w:pPr>
        <w:pStyle w:val="a4"/>
        <w:numPr>
          <w:ilvl w:val="0"/>
          <w:numId w:val="54"/>
        </w:numPr>
        <w:rPr>
          <w:rFonts w:ascii="Times New Roman" w:hAnsi="Times New Roman" w:cs="Times New Roman"/>
          <w:sz w:val="28"/>
          <w:szCs w:val="28"/>
        </w:rPr>
      </w:pPr>
      <w:r w:rsidRPr="007074C8">
        <w:rPr>
          <w:rFonts w:ascii="Times New Roman" w:hAnsi="Times New Roman" w:cs="Times New Roman"/>
          <w:sz w:val="28"/>
          <w:szCs w:val="28"/>
        </w:rPr>
        <w:t>mc</w:t>
      </w:r>
      <w:r>
        <w:rPr>
          <w:rFonts w:ascii="Times New Roman" w:hAnsi="Times New Roman" w:cs="Times New Roman"/>
          <w:sz w:val="28"/>
          <w:szCs w:val="28"/>
          <w:lang w:val="ru-RU"/>
        </w:rPr>
        <w:t xml:space="preserve"> – Меню на </w:t>
      </w:r>
      <w:proofErr w:type="spellStart"/>
      <w:r>
        <w:rPr>
          <w:rFonts w:ascii="Times New Roman" w:hAnsi="Times New Roman" w:cs="Times New Roman"/>
          <w:sz w:val="28"/>
          <w:szCs w:val="28"/>
          <w:lang w:val="ru-RU"/>
        </w:rPr>
        <w:t>консоле</w:t>
      </w:r>
      <w:proofErr w:type="spellEnd"/>
    </w:p>
    <w:p w:rsidR="006E0EA3" w:rsidRPr="007074C8" w:rsidRDefault="006E0EA3" w:rsidP="006E0EA3">
      <w:pPr>
        <w:pStyle w:val="a4"/>
        <w:numPr>
          <w:ilvl w:val="0"/>
          <w:numId w:val="54"/>
        </w:numPr>
        <w:rPr>
          <w:rFonts w:ascii="Times New Roman" w:hAnsi="Times New Roman" w:cs="Times New Roman"/>
          <w:sz w:val="28"/>
          <w:szCs w:val="28"/>
          <w:u w:val="single"/>
          <w:rPrChange w:id="250" w:author="Gena" w:date="2017-01-19T17:09:00Z">
            <w:rPr>
              <w:rFonts w:ascii="Times New Roman" w:hAnsi="Times New Roman" w:cs="Times New Roman"/>
              <w:sz w:val="28"/>
              <w:szCs w:val="28"/>
              <w:u w:val="single"/>
              <w:lang w:val="en-US"/>
            </w:rPr>
          </w:rPrChange>
        </w:rPr>
      </w:pPr>
      <w:r w:rsidRPr="007074C8">
        <w:rPr>
          <w:rFonts w:ascii="Times New Roman" w:hAnsi="Times New Roman" w:cs="Times New Roman"/>
          <w:sz w:val="28"/>
          <w:szCs w:val="28"/>
        </w:rPr>
        <w:t>dx</w:t>
      </w:r>
      <w:r>
        <w:rPr>
          <w:rFonts w:ascii="Times New Roman" w:hAnsi="Times New Roman" w:cs="Times New Roman"/>
          <w:sz w:val="28"/>
          <w:szCs w:val="28"/>
          <w:lang w:val="ru-RU"/>
        </w:rPr>
        <w:t xml:space="preserve"> – смещение по горизонтали среди кнопок «Да» и «Нет»;</w:t>
      </w:r>
    </w:p>
    <w:p w:rsidR="006E0EA3" w:rsidRPr="006E0EA3" w:rsidRDefault="006E0EA3" w:rsidP="006E0EA3">
      <w:pPr>
        <w:ind w:left="360"/>
        <w:rPr>
          <w:rFonts w:ascii="Times New Roman" w:hAnsi="Times New Roman" w:cs="Times New Roman"/>
          <w:sz w:val="28"/>
          <w:szCs w:val="28"/>
          <w:rPrChange w:id="251"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52" w:author="Gena" w:date="2017-01-19T17:09:00Z">
            <w:rPr>
              <w:rFonts w:ascii="Times New Roman" w:hAnsi="Times New Roman" w:cs="Times New Roman"/>
              <w:sz w:val="28"/>
              <w:szCs w:val="28"/>
              <w:u w:val="single"/>
              <w:lang w:val="en-US"/>
            </w:rPr>
          </w:rPrChange>
        </w:rPr>
      </w:pPr>
    </w:p>
    <w:p w:rsidR="005C7E6A" w:rsidRDefault="005C7E6A">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5C7E6A" w:rsidRPr="00ED21FD" w:rsidRDefault="005C7E6A" w:rsidP="005C7E6A">
      <w:pPr>
        <w:jc w:val="center"/>
        <w:rPr>
          <w:rFonts w:ascii="Times New Roman" w:hAnsi="Times New Roman" w:cs="Times New Roman"/>
          <w:b/>
          <w:sz w:val="28"/>
          <w:szCs w:val="28"/>
        </w:rPr>
      </w:pPr>
      <w:proofErr w:type="spellStart"/>
      <w:r w:rsidRPr="00ED21FD">
        <w:rPr>
          <w:rFonts w:ascii="Times New Roman" w:hAnsi="Times New Roman" w:cs="Times New Roman"/>
          <w:b/>
          <w:sz w:val="28"/>
          <w:szCs w:val="28"/>
        </w:rPr>
        <w:lastRenderedPageBreak/>
        <w:t>Спецификация</w:t>
      </w:r>
      <w:proofErr w:type="spellEnd"/>
      <w:r w:rsidRPr="00ED21FD">
        <w:rPr>
          <w:rFonts w:ascii="Times New Roman" w:hAnsi="Times New Roman" w:cs="Times New Roman"/>
          <w:b/>
          <w:sz w:val="28"/>
          <w:szCs w:val="28"/>
        </w:rPr>
        <w:t xml:space="preserve"> </w:t>
      </w:r>
      <w:proofErr w:type="spellStart"/>
      <w:r w:rsidRPr="00ED21FD">
        <w:rPr>
          <w:rFonts w:ascii="Times New Roman" w:hAnsi="Times New Roman" w:cs="Times New Roman"/>
          <w:b/>
          <w:sz w:val="28"/>
          <w:szCs w:val="28"/>
        </w:rPr>
        <w:t>структуры</w:t>
      </w:r>
      <w:proofErr w:type="spellEnd"/>
      <w:r w:rsidRPr="00ED21FD">
        <w:rPr>
          <w:rFonts w:ascii="Times New Roman" w:hAnsi="Times New Roman" w:cs="Times New Roman"/>
          <w:b/>
          <w:sz w:val="28"/>
          <w:szCs w:val="28"/>
        </w:rPr>
        <w:t xml:space="preserve"> </w:t>
      </w:r>
      <w:proofErr w:type="spellStart"/>
      <w:r w:rsidR="00602296" w:rsidRPr="00602296">
        <w:rPr>
          <w:rFonts w:ascii="Times New Roman" w:hAnsi="Times New Roman" w:cs="Times New Roman"/>
          <w:b/>
          <w:sz w:val="28"/>
          <w:szCs w:val="28"/>
          <w:lang w:val="ru-RU"/>
        </w:rPr>
        <w:t>UserReference</w:t>
      </w:r>
      <w:proofErr w:type="spellEnd"/>
    </w:p>
    <w:p w:rsidR="005C7E6A" w:rsidRDefault="005C7E6A" w:rsidP="005C7E6A">
      <w:pPr>
        <w:rPr>
          <w:ins w:id="253"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вывод на консоль окна справки </w:t>
      </w:r>
    </w:p>
    <w:p w:rsidR="005C7E6A" w:rsidRPr="00242CCD" w:rsidDel="0028784D" w:rsidRDefault="005C7E6A" w:rsidP="005C7E6A">
      <w:pPr>
        <w:rPr>
          <w:del w:id="254" w:author="Gena" w:date="2017-01-19T16:59:00Z"/>
          <w:rFonts w:ascii="Times New Roman" w:hAnsi="Times New Roman" w:cs="Times New Roman"/>
          <w:sz w:val="28"/>
          <w:szCs w:val="28"/>
          <w:lang w:val="ru-RU"/>
          <w:rPrChange w:id="255" w:author="Gena" w:date="2017-01-19T17:10:00Z">
            <w:rPr>
              <w:del w:id="256" w:author="Gena" w:date="2017-01-19T16:59:00Z"/>
              <w:lang w:val="ru-RU"/>
            </w:rPr>
          </w:rPrChange>
        </w:rPr>
      </w:pPr>
    </w:p>
    <w:p w:rsidR="005C7E6A" w:rsidRPr="00181DA6" w:rsidRDefault="005C7E6A" w:rsidP="005C7E6A">
      <w:pPr>
        <w:rPr>
          <w:rFonts w:ascii="Times New Roman" w:hAnsi="Times New Roman" w:cs="Times New Roman"/>
          <w:sz w:val="28"/>
          <w:szCs w:val="28"/>
          <w:u w:val="single"/>
          <w:lang w:val="ru-RU"/>
        </w:rPr>
      </w:pPr>
      <w:r w:rsidRPr="00242CCD">
        <w:rPr>
          <w:rFonts w:ascii="Times New Roman" w:hAnsi="Times New Roman" w:cs="Times New Roman"/>
          <w:sz w:val="28"/>
          <w:szCs w:val="28"/>
          <w:u w:val="single"/>
          <w:lang w:val="ru-RU"/>
          <w:rPrChange w:id="257" w:author="Gena" w:date="2017-01-19T17:10:00Z">
            <w:rPr>
              <w:u w:val="single"/>
              <w:lang w:val="ru-RU"/>
            </w:rPr>
          </w:rPrChange>
        </w:rPr>
        <w:t>Методы</w:t>
      </w:r>
      <w:r w:rsidRPr="0032642F">
        <w:rPr>
          <w:rFonts w:ascii="Times New Roman" w:hAnsi="Times New Roman" w:cs="Times New Roman"/>
          <w:sz w:val="28"/>
          <w:szCs w:val="28"/>
          <w:u w:val="single"/>
          <w:lang w:val="ru-RU"/>
          <w:rPrChange w:id="258" w:author="Gena" w:date="2017-01-19T17:10:00Z">
            <w:rPr>
              <w:u w:val="single"/>
              <w:lang w:val="en-US"/>
            </w:rPr>
          </w:rPrChange>
        </w:rPr>
        <w:t>:</w:t>
      </w:r>
      <w:r w:rsidRPr="0032642F">
        <w:rPr>
          <w:rFonts w:ascii="Times New Roman" w:hAnsi="Times New Roman" w:cs="Times New Roman"/>
          <w:b/>
          <w:sz w:val="28"/>
          <w:szCs w:val="28"/>
          <w:lang w:val="ru-RU"/>
          <w:rPrChange w:id="259" w:author="Gena" w:date="2017-01-19T17:10:00Z">
            <w:rPr>
              <w:b/>
              <w:lang w:val="en-US"/>
            </w:rPr>
          </w:rPrChange>
        </w:rPr>
        <w:t xml:space="preserve"> </w:t>
      </w:r>
      <w:proofErr w:type="spellStart"/>
      <w:r w:rsidRPr="005C7E6A">
        <w:rPr>
          <w:rFonts w:ascii="Times New Roman" w:hAnsi="Times New Roman" w:cs="Times New Roman"/>
          <w:sz w:val="28"/>
          <w:szCs w:val="28"/>
          <w:lang w:val="ru-RU"/>
        </w:rPr>
        <w:t>Reference</w:t>
      </w:r>
      <w:proofErr w:type="spellEnd"/>
    </w:p>
    <w:p w:rsidR="005C7E6A" w:rsidRPr="0032642F" w:rsidRDefault="005C7E6A" w:rsidP="005C7E6A">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методов</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5C7E6A" w:rsidRDefault="005C7E6A" w:rsidP="005C7E6A">
      <w:pPr>
        <w:rPr>
          <w:rFonts w:ascii="Times New Roman" w:hAnsi="Times New Roman" w:cs="Times New Roman"/>
          <w:sz w:val="28"/>
          <w:szCs w:val="28"/>
        </w:rPr>
      </w:pPr>
      <w:proofErr w:type="gramStart"/>
      <w:r w:rsidRPr="005C7E6A">
        <w:rPr>
          <w:rFonts w:ascii="Times New Roman" w:hAnsi="Times New Roman" w:cs="Times New Roman"/>
          <w:sz w:val="28"/>
          <w:szCs w:val="28"/>
          <w:u w:val="single"/>
          <w:lang w:val="en-US"/>
        </w:rPr>
        <w:t>public</w:t>
      </w:r>
      <w:proofErr w:type="gramEnd"/>
      <w:r w:rsidRPr="005C7E6A">
        <w:rPr>
          <w:rFonts w:ascii="Times New Roman" w:hAnsi="Times New Roman" w:cs="Times New Roman"/>
          <w:sz w:val="28"/>
          <w:szCs w:val="28"/>
          <w:u w:val="single"/>
          <w:lang w:val="en-US"/>
        </w:rPr>
        <w:t xml:space="preserve"> static </w:t>
      </w:r>
      <w:proofErr w:type="spellStart"/>
      <w:r w:rsidRPr="005C7E6A">
        <w:rPr>
          <w:rFonts w:ascii="Times New Roman" w:hAnsi="Times New Roman" w:cs="Times New Roman"/>
          <w:sz w:val="28"/>
          <w:szCs w:val="28"/>
          <w:u w:val="single"/>
          <w:lang w:val="en-US"/>
        </w:rPr>
        <w:t>ProgramSate</w:t>
      </w:r>
      <w:proofErr w:type="spellEnd"/>
      <w:r w:rsidRPr="005C7E6A">
        <w:rPr>
          <w:rFonts w:ascii="Times New Roman" w:hAnsi="Times New Roman" w:cs="Times New Roman"/>
          <w:sz w:val="28"/>
          <w:szCs w:val="28"/>
          <w:u w:val="single"/>
          <w:lang w:val="en-US"/>
        </w:rPr>
        <w:t xml:space="preserve"> Reference(string </w:t>
      </w:r>
      <w:proofErr w:type="spellStart"/>
      <w:r w:rsidRPr="005C7E6A">
        <w:rPr>
          <w:rFonts w:ascii="Times New Roman" w:hAnsi="Times New Roman" w:cs="Times New Roman"/>
          <w:sz w:val="28"/>
          <w:szCs w:val="28"/>
          <w:u w:val="single"/>
          <w:lang w:val="en-US"/>
        </w:rPr>
        <w:t>strReference</w:t>
      </w:r>
      <w:proofErr w:type="spellEnd"/>
      <w:r w:rsidRPr="005C7E6A">
        <w:rPr>
          <w:rFonts w:ascii="Times New Roman" w:hAnsi="Times New Roman" w:cs="Times New Roman"/>
          <w:sz w:val="28"/>
          <w:szCs w:val="28"/>
          <w:u w:val="single"/>
          <w:lang w:val="en-US"/>
        </w:rPr>
        <w:t xml:space="preserve">, ref </w:t>
      </w:r>
      <w:proofErr w:type="spellStart"/>
      <w:r w:rsidRPr="005C7E6A">
        <w:rPr>
          <w:rFonts w:ascii="Times New Roman" w:hAnsi="Times New Roman" w:cs="Times New Roman"/>
          <w:sz w:val="28"/>
          <w:szCs w:val="28"/>
          <w:u w:val="single"/>
          <w:lang w:val="en-US"/>
        </w:rPr>
        <w:t>ViewTable</w:t>
      </w:r>
      <w:proofErr w:type="spellEnd"/>
      <w:r w:rsidRPr="005C7E6A">
        <w:rPr>
          <w:rFonts w:ascii="Times New Roman" w:hAnsi="Times New Roman" w:cs="Times New Roman"/>
          <w:sz w:val="28"/>
          <w:szCs w:val="28"/>
          <w:u w:val="single"/>
          <w:lang w:val="en-US"/>
        </w:rPr>
        <w:t xml:space="preserve"> view, ref Table </w:t>
      </w:r>
      <w:proofErr w:type="spellStart"/>
      <w:r w:rsidRPr="005C7E6A">
        <w:rPr>
          <w:rFonts w:ascii="Times New Roman" w:hAnsi="Times New Roman" w:cs="Times New Roman"/>
          <w:sz w:val="28"/>
          <w:szCs w:val="28"/>
          <w:u w:val="single"/>
          <w:lang w:val="en-US"/>
        </w:rPr>
        <w:t>playingField</w:t>
      </w:r>
      <w:proofErr w:type="spellEnd"/>
      <w:r w:rsidRPr="005C7E6A">
        <w:rPr>
          <w:rFonts w:ascii="Times New Roman" w:hAnsi="Times New Roman" w:cs="Times New Roman"/>
          <w:sz w:val="28"/>
          <w:szCs w:val="28"/>
          <w:u w:val="single"/>
          <w:lang w:val="en-US"/>
        </w:rPr>
        <w:t>) –</w:t>
      </w:r>
      <w:r w:rsidRPr="005C7E6A">
        <w:rPr>
          <w:rFonts w:ascii="Times New Roman" w:hAnsi="Times New Roman" w:cs="Times New Roman"/>
          <w:sz w:val="28"/>
          <w:szCs w:val="28"/>
          <w:lang w:val="en-US"/>
        </w:rPr>
        <w:t xml:space="preserve">  </w:t>
      </w:r>
      <w:r>
        <w:rPr>
          <w:rFonts w:ascii="Times New Roman" w:hAnsi="Times New Roman" w:cs="Times New Roman"/>
          <w:sz w:val="28"/>
          <w:szCs w:val="28"/>
          <w:lang w:val="ru-RU"/>
        </w:rPr>
        <w:t>отображение</w:t>
      </w:r>
      <w:r w:rsidRPr="005C7E6A">
        <w:rPr>
          <w:rFonts w:ascii="Times New Roman" w:hAnsi="Times New Roman" w:cs="Times New Roman"/>
          <w:sz w:val="28"/>
          <w:szCs w:val="28"/>
          <w:lang w:val="en-US"/>
        </w:rPr>
        <w:t xml:space="preserve"> </w:t>
      </w:r>
      <w:r>
        <w:rPr>
          <w:rFonts w:ascii="Times New Roman" w:hAnsi="Times New Roman" w:cs="Times New Roman"/>
          <w:sz w:val="28"/>
          <w:szCs w:val="28"/>
          <w:lang w:val="ru-RU"/>
        </w:rPr>
        <w:t>на</w:t>
      </w:r>
      <w:r w:rsidRPr="005C7E6A">
        <w:rPr>
          <w:rFonts w:ascii="Times New Roman" w:hAnsi="Times New Roman" w:cs="Times New Roman"/>
          <w:sz w:val="28"/>
          <w:szCs w:val="28"/>
          <w:lang w:val="en-US"/>
        </w:rPr>
        <w:t xml:space="preserve"> </w:t>
      </w:r>
      <w:r>
        <w:rPr>
          <w:rFonts w:ascii="Times New Roman" w:hAnsi="Times New Roman" w:cs="Times New Roman"/>
          <w:sz w:val="28"/>
          <w:szCs w:val="28"/>
          <w:lang w:val="ru-RU"/>
        </w:rPr>
        <w:t>консоль</w:t>
      </w:r>
      <w:r w:rsidRPr="005C7E6A">
        <w:rPr>
          <w:rFonts w:ascii="Times New Roman" w:hAnsi="Times New Roman" w:cs="Times New Roman"/>
          <w:sz w:val="28"/>
          <w:szCs w:val="28"/>
          <w:lang w:val="en-US"/>
        </w:rPr>
        <w:t xml:space="preserve"> </w:t>
      </w:r>
      <w:r>
        <w:rPr>
          <w:rFonts w:ascii="Times New Roman" w:hAnsi="Times New Roman" w:cs="Times New Roman"/>
          <w:sz w:val="28"/>
          <w:szCs w:val="28"/>
          <w:lang w:val="ru-RU"/>
        </w:rPr>
        <w:t>окна</w:t>
      </w:r>
      <w:r w:rsidRPr="005C7E6A">
        <w:rPr>
          <w:rFonts w:ascii="Times New Roman" w:hAnsi="Times New Roman" w:cs="Times New Roman"/>
          <w:sz w:val="28"/>
          <w:szCs w:val="28"/>
          <w:lang w:val="en-US"/>
        </w:rPr>
        <w:t xml:space="preserve"> </w:t>
      </w:r>
      <w:r>
        <w:rPr>
          <w:rFonts w:ascii="Times New Roman" w:hAnsi="Times New Roman" w:cs="Times New Roman"/>
          <w:sz w:val="28"/>
          <w:szCs w:val="28"/>
          <w:lang w:val="ru-RU"/>
        </w:rPr>
        <w:t>справки</w:t>
      </w:r>
      <w:r w:rsidRPr="00651ED8">
        <w:rPr>
          <w:rFonts w:ascii="Times New Roman" w:hAnsi="Times New Roman" w:cs="Times New Roman"/>
          <w:sz w:val="28"/>
          <w:szCs w:val="28"/>
        </w:rPr>
        <w:t>;</w:t>
      </w:r>
    </w:p>
    <w:p w:rsidR="00602296" w:rsidRPr="00602296" w:rsidRDefault="00602296" w:rsidP="00602296">
      <w:pPr>
        <w:pStyle w:val="a4"/>
        <w:numPr>
          <w:ilvl w:val="0"/>
          <w:numId w:val="62"/>
        </w:numPr>
        <w:rPr>
          <w:rFonts w:ascii="Times New Roman" w:hAnsi="Times New Roman" w:cs="Times New Roman"/>
          <w:sz w:val="28"/>
          <w:szCs w:val="28"/>
          <w:lang w:val="en-US"/>
        </w:rPr>
      </w:pPr>
      <w:proofErr w:type="spellStart"/>
      <w:r w:rsidRPr="00602296">
        <w:rPr>
          <w:rFonts w:ascii="Times New Roman" w:hAnsi="Times New Roman" w:cs="Times New Roman"/>
          <w:sz w:val="28"/>
          <w:szCs w:val="28"/>
          <w:lang w:val="en-US"/>
        </w:rPr>
        <w:t>strReference</w:t>
      </w:r>
      <w:proofErr w:type="spellEnd"/>
      <w:r>
        <w:rPr>
          <w:rFonts w:ascii="Times New Roman" w:hAnsi="Times New Roman" w:cs="Times New Roman"/>
          <w:sz w:val="28"/>
          <w:szCs w:val="28"/>
          <w:lang w:val="ru-RU"/>
        </w:rPr>
        <w:t xml:space="preserve"> – картинка окна справки</w:t>
      </w:r>
    </w:p>
    <w:p w:rsidR="00602296" w:rsidRPr="00602296" w:rsidRDefault="00602296" w:rsidP="00602296">
      <w:pPr>
        <w:pStyle w:val="a4"/>
        <w:numPr>
          <w:ilvl w:val="0"/>
          <w:numId w:val="62"/>
        </w:numPr>
        <w:rPr>
          <w:rFonts w:ascii="Times New Roman" w:hAnsi="Times New Roman" w:cs="Times New Roman"/>
          <w:sz w:val="28"/>
          <w:szCs w:val="28"/>
          <w:lang w:val="en-US"/>
        </w:rPr>
      </w:pPr>
      <w:r w:rsidRPr="00602296">
        <w:rPr>
          <w:rFonts w:ascii="Times New Roman" w:hAnsi="Times New Roman" w:cs="Times New Roman"/>
          <w:sz w:val="28"/>
          <w:szCs w:val="28"/>
          <w:lang w:val="en-US"/>
        </w:rPr>
        <w:t>view</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видимое игровое поле;</w:t>
      </w:r>
    </w:p>
    <w:p w:rsidR="00602296" w:rsidRPr="00602296" w:rsidRDefault="00602296" w:rsidP="00602296">
      <w:pPr>
        <w:pStyle w:val="a4"/>
        <w:numPr>
          <w:ilvl w:val="0"/>
          <w:numId w:val="62"/>
        </w:numPr>
        <w:rPr>
          <w:rFonts w:ascii="Times New Roman" w:hAnsi="Times New Roman" w:cs="Times New Roman"/>
          <w:sz w:val="28"/>
          <w:szCs w:val="28"/>
        </w:rPr>
      </w:pPr>
      <w:proofErr w:type="spellStart"/>
      <w:r w:rsidRPr="00602296">
        <w:rPr>
          <w:rFonts w:ascii="Times New Roman" w:hAnsi="Times New Roman" w:cs="Times New Roman"/>
          <w:sz w:val="28"/>
          <w:szCs w:val="28"/>
          <w:lang w:val="en-US"/>
        </w:rPr>
        <w:t>playingField</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t>– программное игровое поле;</w:t>
      </w:r>
    </w:p>
    <w:p w:rsidR="005C7E6A" w:rsidRDefault="005C7E6A">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5C7E6A" w:rsidRPr="00ED21FD" w:rsidRDefault="005C7E6A" w:rsidP="005C7E6A">
      <w:pPr>
        <w:jc w:val="center"/>
        <w:rPr>
          <w:rFonts w:ascii="Times New Roman" w:hAnsi="Times New Roman" w:cs="Times New Roman"/>
          <w:b/>
          <w:sz w:val="28"/>
          <w:szCs w:val="28"/>
        </w:rPr>
      </w:pPr>
      <w:proofErr w:type="spellStart"/>
      <w:r w:rsidRPr="00ED21FD">
        <w:rPr>
          <w:rFonts w:ascii="Times New Roman" w:hAnsi="Times New Roman" w:cs="Times New Roman"/>
          <w:b/>
          <w:sz w:val="28"/>
          <w:szCs w:val="28"/>
        </w:rPr>
        <w:lastRenderedPageBreak/>
        <w:t>Спецификация</w:t>
      </w:r>
      <w:proofErr w:type="spellEnd"/>
      <w:r w:rsidRPr="00ED21FD">
        <w:rPr>
          <w:rFonts w:ascii="Times New Roman" w:hAnsi="Times New Roman" w:cs="Times New Roman"/>
          <w:b/>
          <w:sz w:val="28"/>
          <w:szCs w:val="28"/>
        </w:rPr>
        <w:t xml:space="preserve"> </w:t>
      </w:r>
      <w:proofErr w:type="spellStart"/>
      <w:r w:rsidRPr="00ED21FD">
        <w:rPr>
          <w:rFonts w:ascii="Times New Roman" w:hAnsi="Times New Roman" w:cs="Times New Roman"/>
          <w:b/>
          <w:sz w:val="28"/>
          <w:szCs w:val="28"/>
        </w:rPr>
        <w:t>структуры</w:t>
      </w:r>
      <w:proofErr w:type="spellEnd"/>
      <w:r w:rsidRPr="00ED21FD">
        <w:rPr>
          <w:rFonts w:ascii="Times New Roman" w:hAnsi="Times New Roman" w:cs="Times New Roman"/>
          <w:b/>
          <w:sz w:val="28"/>
          <w:szCs w:val="28"/>
        </w:rPr>
        <w:t xml:space="preserve"> </w:t>
      </w:r>
      <w:proofErr w:type="spellStart"/>
      <w:r w:rsidR="00602296" w:rsidRPr="00602296">
        <w:rPr>
          <w:rFonts w:ascii="Times New Roman" w:hAnsi="Times New Roman" w:cs="Times New Roman"/>
          <w:b/>
          <w:sz w:val="28"/>
          <w:szCs w:val="28"/>
          <w:lang w:val="ru-RU"/>
        </w:rPr>
        <w:t>ProgramReference</w:t>
      </w:r>
      <w:proofErr w:type="spellEnd"/>
    </w:p>
    <w:p w:rsidR="005C7E6A" w:rsidRDefault="005C7E6A" w:rsidP="005C7E6A">
      <w:pPr>
        <w:rPr>
          <w:ins w:id="260" w:author="Gena" w:date="2017-01-19T16:58:00Z"/>
          <w:rFonts w:ascii="Times New Roman" w:hAnsi="Times New Roman" w:cs="Times New Roman"/>
          <w:sz w:val="28"/>
          <w:szCs w:val="28"/>
          <w:lang w:val="ru-RU"/>
        </w:rPr>
      </w:pPr>
      <w:r w:rsidRPr="00647D69">
        <w:rPr>
          <w:rFonts w:ascii="Times New Roman" w:hAnsi="Times New Roman" w:cs="Times New Roman"/>
          <w:sz w:val="28"/>
          <w:szCs w:val="28"/>
          <w:u w:val="single"/>
          <w:lang w:val="ru-RU"/>
        </w:rPr>
        <w:t>Описание структуры:</w:t>
      </w:r>
      <w:r w:rsidRPr="00647D69">
        <w:rPr>
          <w:rFonts w:ascii="Times New Roman" w:hAnsi="Times New Roman" w:cs="Times New Roman"/>
          <w:sz w:val="28"/>
          <w:szCs w:val="28"/>
          <w:lang w:val="ru-RU"/>
        </w:rPr>
        <w:t xml:space="preserve"> </w:t>
      </w:r>
      <w:r w:rsidR="009E41D0">
        <w:rPr>
          <w:rFonts w:ascii="Times New Roman" w:hAnsi="Times New Roman" w:cs="Times New Roman"/>
          <w:sz w:val="28"/>
          <w:szCs w:val="28"/>
          <w:lang w:val="ru-RU"/>
        </w:rPr>
        <w:t>Выход из справки</w:t>
      </w:r>
      <w:r>
        <w:rPr>
          <w:rFonts w:ascii="Times New Roman" w:hAnsi="Times New Roman" w:cs="Times New Roman"/>
          <w:sz w:val="28"/>
          <w:szCs w:val="28"/>
          <w:lang w:val="ru-RU"/>
        </w:rPr>
        <w:t xml:space="preserve"> </w:t>
      </w:r>
    </w:p>
    <w:p w:rsidR="005C7E6A" w:rsidRPr="00242CCD" w:rsidDel="0028784D" w:rsidRDefault="005C7E6A" w:rsidP="005C7E6A">
      <w:pPr>
        <w:rPr>
          <w:del w:id="261" w:author="Gena" w:date="2017-01-19T16:59:00Z"/>
          <w:rFonts w:ascii="Times New Roman" w:hAnsi="Times New Roman" w:cs="Times New Roman"/>
          <w:sz w:val="28"/>
          <w:szCs w:val="28"/>
          <w:lang w:val="ru-RU"/>
          <w:rPrChange w:id="262" w:author="Gena" w:date="2017-01-19T17:10:00Z">
            <w:rPr>
              <w:del w:id="263" w:author="Gena" w:date="2017-01-19T16:59:00Z"/>
              <w:lang w:val="ru-RU"/>
            </w:rPr>
          </w:rPrChange>
        </w:rPr>
      </w:pPr>
    </w:p>
    <w:p w:rsidR="005C7E6A" w:rsidRPr="00181DA6" w:rsidRDefault="005C7E6A" w:rsidP="005C7E6A">
      <w:pPr>
        <w:rPr>
          <w:rFonts w:ascii="Times New Roman" w:hAnsi="Times New Roman" w:cs="Times New Roman"/>
          <w:sz w:val="28"/>
          <w:szCs w:val="28"/>
          <w:u w:val="single"/>
          <w:lang w:val="ru-RU"/>
        </w:rPr>
      </w:pPr>
      <w:r w:rsidRPr="00242CCD">
        <w:rPr>
          <w:rFonts w:ascii="Times New Roman" w:hAnsi="Times New Roman" w:cs="Times New Roman"/>
          <w:sz w:val="28"/>
          <w:szCs w:val="28"/>
          <w:u w:val="single"/>
          <w:lang w:val="ru-RU"/>
          <w:rPrChange w:id="264" w:author="Gena" w:date="2017-01-19T17:10:00Z">
            <w:rPr>
              <w:u w:val="single"/>
              <w:lang w:val="ru-RU"/>
            </w:rPr>
          </w:rPrChange>
        </w:rPr>
        <w:t>Методы</w:t>
      </w:r>
      <w:r w:rsidRPr="0032642F">
        <w:rPr>
          <w:rFonts w:ascii="Times New Roman" w:hAnsi="Times New Roman" w:cs="Times New Roman"/>
          <w:sz w:val="28"/>
          <w:szCs w:val="28"/>
          <w:u w:val="single"/>
          <w:lang w:val="ru-RU"/>
          <w:rPrChange w:id="265" w:author="Gena" w:date="2017-01-19T17:10:00Z">
            <w:rPr>
              <w:u w:val="single"/>
              <w:lang w:val="en-US"/>
            </w:rPr>
          </w:rPrChange>
        </w:rPr>
        <w:t>:</w:t>
      </w:r>
      <w:r w:rsidRPr="0032642F">
        <w:rPr>
          <w:rFonts w:ascii="Times New Roman" w:hAnsi="Times New Roman" w:cs="Times New Roman"/>
          <w:b/>
          <w:sz w:val="28"/>
          <w:szCs w:val="28"/>
          <w:lang w:val="ru-RU"/>
          <w:rPrChange w:id="266" w:author="Gena" w:date="2017-01-19T17:10:00Z">
            <w:rPr>
              <w:b/>
              <w:lang w:val="en-US"/>
            </w:rPr>
          </w:rPrChange>
        </w:rPr>
        <w:t xml:space="preserve"> </w:t>
      </w:r>
      <w:proofErr w:type="spellStart"/>
      <w:r w:rsidRPr="005C7E6A">
        <w:rPr>
          <w:rFonts w:ascii="Times New Roman" w:hAnsi="Times New Roman" w:cs="Times New Roman"/>
          <w:sz w:val="28"/>
          <w:szCs w:val="28"/>
          <w:lang w:val="en-US"/>
        </w:rPr>
        <w:t>ExitReference</w:t>
      </w:r>
      <w:proofErr w:type="spellEnd"/>
    </w:p>
    <w:p w:rsidR="005C7E6A" w:rsidRPr="0032642F" w:rsidRDefault="005C7E6A" w:rsidP="005C7E6A">
      <w:pPr>
        <w:rPr>
          <w:rFonts w:ascii="Times New Roman" w:hAnsi="Times New Roman" w:cs="Times New Roman"/>
          <w:sz w:val="28"/>
          <w:szCs w:val="28"/>
          <w:u w:val="single"/>
          <w:lang w:val="ru-RU"/>
        </w:rPr>
      </w:pPr>
      <w:proofErr w:type="spellStart"/>
      <w:r w:rsidRPr="00651ED8">
        <w:rPr>
          <w:rFonts w:ascii="Times New Roman" w:hAnsi="Times New Roman" w:cs="Times New Roman"/>
          <w:b/>
          <w:sz w:val="28"/>
          <w:szCs w:val="28"/>
        </w:rPr>
        <w:t>Описание</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методов</w:t>
      </w:r>
      <w:proofErr w:type="spellEnd"/>
      <w:r w:rsidRPr="00651ED8">
        <w:rPr>
          <w:rFonts w:ascii="Times New Roman" w:hAnsi="Times New Roman" w:cs="Times New Roman"/>
          <w:b/>
          <w:sz w:val="28"/>
          <w:szCs w:val="28"/>
        </w:rPr>
        <w:t xml:space="preserve"> </w:t>
      </w:r>
      <w:proofErr w:type="spellStart"/>
      <w:r w:rsidRPr="00651ED8">
        <w:rPr>
          <w:rFonts w:ascii="Times New Roman" w:hAnsi="Times New Roman" w:cs="Times New Roman"/>
          <w:b/>
          <w:sz w:val="28"/>
          <w:szCs w:val="28"/>
        </w:rPr>
        <w:t>структуры</w:t>
      </w:r>
      <w:proofErr w:type="spellEnd"/>
      <w:r w:rsidRPr="00651ED8">
        <w:rPr>
          <w:rFonts w:ascii="Times New Roman" w:hAnsi="Times New Roman" w:cs="Times New Roman"/>
          <w:b/>
          <w:sz w:val="28"/>
          <w:szCs w:val="28"/>
        </w:rPr>
        <w:t xml:space="preserve"> </w:t>
      </w:r>
    </w:p>
    <w:p w:rsidR="005C7E6A" w:rsidRDefault="009E41D0" w:rsidP="005C7E6A">
      <w:pPr>
        <w:rPr>
          <w:rFonts w:ascii="Times New Roman" w:hAnsi="Times New Roman" w:cs="Times New Roman"/>
          <w:sz w:val="28"/>
          <w:szCs w:val="28"/>
        </w:rPr>
      </w:pPr>
      <w:proofErr w:type="gramStart"/>
      <w:r w:rsidRPr="009E41D0">
        <w:rPr>
          <w:rFonts w:ascii="Times New Roman" w:hAnsi="Times New Roman" w:cs="Times New Roman"/>
          <w:sz w:val="28"/>
          <w:szCs w:val="28"/>
          <w:u w:val="single"/>
          <w:lang w:val="en-US"/>
        </w:rPr>
        <w:t>public</w:t>
      </w:r>
      <w:proofErr w:type="gramEnd"/>
      <w:r w:rsidRPr="009E41D0">
        <w:rPr>
          <w:rFonts w:ascii="Times New Roman" w:hAnsi="Times New Roman" w:cs="Times New Roman"/>
          <w:sz w:val="28"/>
          <w:szCs w:val="28"/>
          <w:u w:val="single"/>
          <w:lang w:val="en-US"/>
        </w:rPr>
        <w:t xml:space="preserve"> static </w:t>
      </w:r>
      <w:proofErr w:type="spellStart"/>
      <w:r w:rsidRPr="009E41D0">
        <w:rPr>
          <w:rFonts w:ascii="Times New Roman" w:hAnsi="Times New Roman" w:cs="Times New Roman"/>
          <w:sz w:val="28"/>
          <w:szCs w:val="28"/>
          <w:u w:val="single"/>
          <w:lang w:val="en-US"/>
        </w:rPr>
        <w:t>ProgramSate</w:t>
      </w:r>
      <w:proofErr w:type="spellEnd"/>
      <w:r w:rsidRPr="009E41D0">
        <w:rPr>
          <w:rFonts w:ascii="Times New Roman" w:hAnsi="Times New Roman" w:cs="Times New Roman"/>
          <w:sz w:val="28"/>
          <w:szCs w:val="28"/>
          <w:u w:val="single"/>
          <w:lang w:val="en-US"/>
        </w:rPr>
        <w:t xml:space="preserve"> </w:t>
      </w:r>
      <w:proofErr w:type="spellStart"/>
      <w:r w:rsidRPr="009E41D0">
        <w:rPr>
          <w:rFonts w:ascii="Times New Roman" w:hAnsi="Times New Roman" w:cs="Times New Roman"/>
          <w:sz w:val="28"/>
          <w:szCs w:val="28"/>
          <w:u w:val="single"/>
          <w:lang w:val="en-US"/>
        </w:rPr>
        <w:t>ExitReference</w:t>
      </w:r>
      <w:proofErr w:type="spellEnd"/>
      <w:r w:rsidRPr="009E41D0">
        <w:rPr>
          <w:rFonts w:ascii="Times New Roman" w:hAnsi="Times New Roman" w:cs="Times New Roman"/>
          <w:sz w:val="28"/>
          <w:szCs w:val="28"/>
          <w:u w:val="single"/>
          <w:lang w:val="en-US"/>
        </w:rPr>
        <w:t>()</w:t>
      </w:r>
      <w:r w:rsidR="005C7E6A" w:rsidRPr="005C7E6A">
        <w:rPr>
          <w:rFonts w:ascii="Times New Roman" w:hAnsi="Times New Roman" w:cs="Times New Roman"/>
          <w:sz w:val="28"/>
          <w:szCs w:val="28"/>
          <w:u w:val="single"/>
          <w:lang w:val="en-US"/>
        </w:rPr>
        <w:t xml:space="preserve"> –</w:t>
      </w:r>
      <w:r w:rsidRPr="009E41D0">
        <w:rPr>
          <w:rFonts w:ascii="Times New Roman" w:hAnsi="Times New Roman" w:cs="Times New Roman"/>
          <w:sz w:val="28"/>
          <w:szCs w:val="28"/>
          <w:lang w:val="en-US"/>
        </w:rPr>
        <w:t xml:space="preserve"> </w:t>
      </w:r>
      <w:r>
        <w:rPr>
          <w:rFonts w:ascii="Times New Roman" w:hAnsi="Times New Roman" w:cs="Times New Roman"/>
          <w:sz w:val="28"/>
          <w:szCs w:val="28"/>
          <w:lang w:val="ru-RU"/>
        </w:rPr>
        <w:t>реализует</w:t>
      </w:r>
      <w:r w:rsidRPr="009E41D0">
        <w:rPr>
          <w:rFonts w:ascii="Times New Roman" w:hAnsi="Times New Roman" w:cs="Times New Roman"/>
          <w:sz w:val="28"/>
          <w:szCs w:val="28"/>
          <w:lang w:val="en-US"/>
        </w:rPr>
        <w:t xml:space="preserve"> </w:t>
      </w:r>
      <w:r>
        <w:rPr>
          <w:rFonts w:ascii="Times New Roman" w:hAnsi="Times New Roman" w:cs="Times New Roman"/>
          <w:sz w:val="28"/>
          <w:szCs w:val="28"/>
          <w:lang w:val="ru-RU"/>
        </w:rPr>
        <w:t>выход</w:t>
      </w:r>
      <w:r w:rsidRPr="009E41D0">
        <w:rPr>
          <w:rFonts w:ascii="Times New Roman" w:hAnsi="Times New Roman" w:cs="Times New Roman"/>
          <w:sz w:val="28"/>
          <w:szCs w:val="28"/>
          <w:lang w:val="en-US"/>
        </w:rPr>
        <w:t xml:space="preserve"> </w:t>
      </w:r>
      <w:r>
        <w:rPr>
          <w:rFonts w:ascii="Times New Roman" w:hAnsi="Times New Roman" w:cs="Times New Roman"/>
          <w:sz w:val="28"/>
          <w:szCs w:val="28"/>
          <w:lang w:val="ru-RU"/>
        </w:rPr>
        <w:t>из</w:t>
      </w:r>
      <w:r w:rsidRPr="009E41D0">
        <w:rPr>
          <w:rFonts w:ascii="Times New Roman" w:hAnsi="Times New Roman" w:cs="Times New Roman"/>
          <w:sz w:val="28"/>
          <w:szCs w:val="28"/>
          <w:lang w:val="en-US"/>
        </w:rPr>
        <w:t xml:space="preserve"> </w:t>
      </w:r>
      <w:r>
        <w:rPr>
          <w:rFonts w:ascii="Times New Roman" w:hAnsi="Times New Roman" w:cs="Times New Roman"/>
          <w:sz w:val="28"/>
          <w:szCs w:val="28"/>
          <w:lang w:val="ru-RU"/>
        </w:rPr>
        <w:t>справки</w:t>
      </w:r>
      <w:bookmarkStart w:id="267" w:name="_GoBack"/>
      <w:bookmarkEnd w:id="267"/>
      <w:r w:rsidR="005C7E6A" w:rsidRPr="00651ED8">
        <w:rPr>
          <w:rFonts w:ascii="Times New Roman" w:hAnsi="Times New Roman" w:cs="Times New Roman"/>
          <w:sz w:val="28"/>
          <w:szCs w:val="28"/>
        </w:rPr>
        <w:t>;</w:t>
      </w:r>
    </w:p>
    <w:p w:rsidR="00664B85" w:rsidRPr="00181DA6" w:rsidRDefault="00664B85" w:rsidP="00B67EA2">
      <w:pPr>
        <w:rPr>
          <w:rFonts w:ascii="Times New Roman" w:hAnsi="Times New Roman" w:cs="Times New Roman"/>
          <w:sz w:val="28"/>
          <w:szCs w:val="28"/>
          <w:u w:val="single"/>
          <w:rPrChange w:id="268"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69"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70"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71"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72"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73"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74"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75"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76" w:author="Gena" w:date="2017-01-19T17:09:00Z">
            <w:rPr>
              <w:rFonts w:ascii="Times New Roman" w:hAnsi="Times New Roman" w:cs="Times New Roman"/>
              <w:sz w:val="28"/>
              <w:szCs w:val="28"/>
              <w:u w:val="single"/>
              <w:lang w:val="en-US"/>
            </w:rPr>
          </w:rPrChange>
        </w:rPr>
      </w:pPr>
    </w:p>
    <w:p w:rsidR="00664B85" w:rsidRPr="00181DA6" w:rsidRDefault="00664B85" w:rsidP="00B67EA2">
      <w:pPr>
        <w:rPr>
          <w:rFonts w:ascii="Times New Roman" w:hAnsi="Times New Roman" w:cs="Times New Roman"/>
          <w:sz w:val="28"/>
          <w:szCs w:val="28"/>
          <w:u w:val="single"/>
          <w:rPrChange w:id="277" w:author="Gena" w:date="2017-01-19T17:09:00Z">
            <w:rPr>
              <w:rFonts w:ascii="Times New Roman" w:hAnsi="Times New Roman" w:cs="Times New Roman"/>
              <w:sz w:val="28"/>
              <w:szCs w:val="28"/>
              <w:u w:val="single"/>
              <w:lang w:val="en-US"/>
            </w:rPr>
          </w:rPrChange>
        </w:rPr>
      </w:pPr>
    </w:p>
    <w:p w:rsidR="00664B85" w:rsidRPr="005C7E6A" w:rsidRDefault="00664B85">
      <w:pPr>
        <w:rPr>
          <w:rFonts w:ascii="Times New Roman" w:hAnsi="Times New Roman" w:cs="Times New Roman"/>
          <w:sz w:val="28"/>
          <w:szCs w:val="28"/>
          <w:lang w:val="en-US"/>
        </w:rPr>
      </w:pPr>
    </w:p>
    <w:sectPr w:rsidR="00664B85" w:rsidRPr="005C7E6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D5D"/>
    <w:multiLevelType w:val="hybridMultilevel"/>
    <w:tmpl w:val="F1D873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1D034E7"/>
    <w:multiLevelType w:val="hybridMultilevel"/>
    <w:tmpl w:val="5D90B4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2150118"/>
    <w:multiLevelType w:val="hybridMultilevel"/>
    <w:tmpl w:val="494E88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5373BBB"/>
    <w:multiLevelType w:val="hybridMultilevel"/>
    <w:tmpl w:val="8D5C88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53E4AEC"/>
    <w:multiLevelType w:val="hybridMultilevel"/>
    <w:tmpl w:val="13BC98C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5F372A1"/>
    <w:multiLevelType w:val="hybridMultilevel"/>
    <w:tmpl w:val="984E5B0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079B6E7C"/>
    <w:multiLevelType w:val="hybridMultilevel"/>
    <w:tmpl w:val="4574D2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7FC0A0C"/>
    <w:multiLevelType w:val="hybridMultilevel"/>
    <w:tmpl w:val="318C47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09E67447"/>
    <w:multiLevelType w:val="hybridMultilevel"/>
    <w:tmpl w:val="0CB2620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0A366F70"/>
    <w:multiLevelType w:val="hybridMultilevel"/>
    <w:tmpl w:val="D5FE08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ADA086D"/>
    <w:multiLevelType w:val="hybridMultilevel"/>
    <w:tmpl w:val="DD8CF61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13A31707"/>
    <w:multiLevelType w:val="hybridMultilevel"/>
    <w:tmpl w:val="1FAC94C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15:restartNumberingAfterBreak="0">
    <w:nsid w:val="16027EC4"/>
    <w:multiLevelType w:val="hybridMultilevel"/>
    <w:tmpl w:val="06FC32D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17053F53"/>
    <w:multiLevelType w:val="hybridMultilevel"/>
    <w:tmpl w:val="14C0765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4" w15:restartNumberingAfterBreak="0">
    <w:nsid w:val="193A0EB8"/>
    <w:multiLevelType w:val="hybridMultilevel"/>
    <w:tmpl w:val="A3CE8A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196C01FD"/>
    <w:multiLevelType w:val="hybridMultilevel"/>
    <w:tmpl w:val="F228718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1B7D4AFC"/>
    <w:multiLevelType w:val="hybridMultilevel"/>
    <w:tmpl w:val="C16849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1CD6718A"/>
    <w:multiLevelType w:val="hybridMultilevel"/>
    <w:tmpl w:val="C78E337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1D9C138F"/>
    <w:multiLevelType w:val="hybridMultilevel"/>
    <w:tmpl w:val="272C3A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1E3628D4"/>
    <w:multiLevelType w:val="hybridMultilevel"/>
    <w:tmpl w:val="2C228BB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1EEB5084"/>
    <w:multiLevelType w:val="hybridMultilevel"/>
    <w:tmpl w:val="4D588D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222D61D6"/>
    <w:multiLevelType w:val="hybridMultilevel"/>
    <w:tmpl w:val="56627C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237C13CB"/>
    <w:multiLevelType w:val="hybridMultilevel"/>
    <w:tmpl w:val="E98AF9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242B4C37"/>
    <w:multiLevelType w:val="hybridMultilevel"/>
    <w:tmpl w:val="5028A3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25672379"/>
    <w:multiLevelType w:val="hybridMultilevel"/>
    <w:tmpl w:val="3562798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25E62190"/>
    <w:multiLevelType w:val="hybridMultilevel"/>
    <w:tmpl w:val="85DE3A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2917173D"/>
    <w:multiLevelType w:val="hybridMultilevel"/>
    <w:tmpl w:val="84AC5B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294316CF"/>
    <w:multiLevelType w:val="hybridMultilevel"/>
    <w:tmpl w:val="87D6BA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2CA56C6C"/>
    <w:multiLevelType w:val="hybridMultilevel"/>
    <w:tmpl w:val="952064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2D9C0469"/>
    <w:multiLevelType w:val="hybridMultilevel"/>
    <w:tmpl w:val="CC78C6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33C255E8"/>
    <w:multiLevelType w:val="hybridMultilevel"/>
    <w:tmpl w:val="CB12027A"/>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362721DB"/>
    <w:multiLevelType w:val="hybridMultilevel"/>
    <w:tmpl w:val="0ABE9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39500067"/>
    <w:multiLevelType w:val="hybridMultilevel"/>
    <w:tmpl w:val="2EC248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3F7E0DB0"/>
    <w:multiLevelType w:val="hybridMultilevel"/>
    <w:tmpl w:val="B3D44E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3F851B9A"/>
    <w:multiLevelType w:val="hybridMultilevel"/>
    <w:tmpl w:val="E264B7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4059593A"/>
    <w:multiLevelType w:val="hybridMultilevel"/>
    <w:tmpl w:val="C05AE5C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425B62EC"/>
    <w:multiLevelType w:val="hybridMultilevel"/>
    <w:tmpl w:val="0D3C24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47BE1427"/>
    <w:multiLevelType w:val="hybridMultilevel"/>
    <w:tmpl w:val="987EB6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4BBB0CF9"/>
    <w:multiLevelType w:val="hybridMultilevel"/>
    <w:tmpl w:val="D7DEF0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4C871F5A"/>
    <w:multiLevelType w:val="hybridMultilevel"/>
    <w:tmpl w:val="018223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4D6C6746"/>
    <w:multiLevelType w:val="hybridMultilevel"/>
    <w:tmpl w:val="77CA1E6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52F07B29"/>
    <w:multiLevelType w:val="hybridMultilevel"/>
    <w:tmpl w:val="2C505EB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550D12D0"/>
    <w:multiLevelType w:val="hybridMultilevel"/>
    <w:tmpl w:val="B38A44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15:restartNumberingAfterBreak="0">
    <w:nsid w:val="55E50882"/>
    <w:multiLevelType w:val="hybridMultilevel"/>
    <w:tmpl w:val="20C6C2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57825396"/>
    <w:multiLevelType w:val="hybridMultilevel"/>
    <w:tmpl w:val="E02CA2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58D77E7A"/>
    <w:multiLevelType w:val="hybridMultilevel"/>
    <w:tmpl w:val="C0B69D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15:restartNumberingAfterBreak="0">
    <w:nsid w:val="5C1145CC"/>
    <w:multiLevelType w:val="hybridMultilevel"/>
    <w:tmpl w:val="CD027D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15:restartNumberingAfterBreak="0">
    <w:nsid w:val="5E6D520C"/>
    <w:multiLevelType w:val="hybridMultilevel"/>
    <w:tmpl w:val="B960455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5F116810"/>
    <w:multiLevelType w:val="hybridMultilevel"/>
    <w:tmpl w:val="07606D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9" w15:restartNumberingAfterBreak="0">
    <w:nsid w:val="5F947441"/>
    <w:multiLevelType w:val="hybridMultilevel"/>
    <w:tmpl w:val="85DA8E3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0" w15:restartNumberingAfterBreak="0">
    <w:nsid w:val="60E04D27"/>
    <w:multiLevelType w:val="hybridMultilevel"/>
    <w:tmpl w:val="23920B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15:restartNumberingAfterBreak="0">
    <w:nsid w:val="64DD50AC"/>
    <w:multiLevelType w:val="hybridMultilevel"/>
    <w:tmpl w:val="55D0A8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2" w15:restartNumberingAfterBreak="0">
    <w:nsid w:val="6B4F1438"/>
    <w:multiLevelType w:val="hybridMultilevel"/>
    <w:tmpl w:val="9CFAC0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6CE5611F"/>
    <w:multiLevelType w:val="hybridMultilevel"/>
    <w:tmpl w:val="4EF0DD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4" w15:restartNumberingAfterBreak="0">
    <w:nsid w:val="70204D01"/>
    <w:multiLevelType w:val="singleLevel"/>
    <w:tmpl w:val="23969810"/>
    <w:lvl w:ilvl="0">
      <w:start w:val="1"/>
      <w:numFmt w:val="decimal"/>
      <w:suff w:val="space"/>
      <w:lvlText w:val="%1)"/>
      <w:lvlJc w:val="left"/>
      <w:pPr>
        <w:ind w:left="5617" w:hanging="1080"/>
      </w:pPr>
      <w:rPr>
        <w:rFonts w:ascii="Times New Roman" w:hAnsi="Times New Roman" w:cs="Times New Roman" w:hint="default"/>
      </w:rPr>
    </w:lvl>
  </w:abstractNum>
  <w:abstractNum w:abstractNumId="55" w15:restartNumberingAfterBreak="0">
    <w:nsid w:val="723818DD"/>
    <w:multiLevelType w:val="hybridMultilevel"/>
    <w:tmpl w:val="358A51A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6" w15:restartNumberingAfterBreak="0">
    <w:nsid w:val="73CE03BE"/>
    <w:multiLevelType w:val="hybridMultilevel"/>
    <w:tmpl w:val="719A8D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7" w15:restartNumberingAfterBreak="0">
    <w:nsid w:val="76764CE3"/>
    <w:multiLevelType w:val="hybridMultilevel"/>
    <w:tmpl w:val="F1D06D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8" w15:restartNumberingAfterBreak="0">
    <w:nsid w:val="77472CE1"/>
    <w:multiLevelType w:val="hybridMultilevel"/>
    <w:tmpl w:val="D6306F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3"/>
  </w:num>
  <w:num w:numId="2">
    <w:abstractNumId w:val="54"/>
    <w:lvlOverride w:ilvl="0">
      <w:startOverride w:val="1"/>
    </w:lvlOverride>
  </w:num>
  <w:num w:numId="3">
    <w:abstractNumId w:val="54"/>
    <w:lvlOverride w:ilvl="0">
      <w:lvl w:ilvl="0">
        <w:start w:val="1"/>
        <w:numFmt w:val="decimal"/>
        <w:suff w:val="space"/>
        <w:lvlText w:val="%1)"/>
        <w:lvlJc w:val="left"/>
        <w:pPr>
          <w:ind w:left="1222" w:hanging="1080"/>
        </w:pPr>
        <w:rPr>
          <w:rFonts w:ascii="Times New Roman" w:hAnsi="Times New Roman" w:cs="Times New Roman" w:hint="default"/>
        </w:rPr>
      </w:lvl>
    </w:lvlOverride>
  </w:num>
  <w:num w:numId="4">
    <w:abstractNumId w:val="54"/>
    <w:lvlOverride w:ilvl="0">
      <w:lvl w:ilvl="0">
        <w:start w:val="1"/>
        <w:numFmt w:val="decimal"/>
        <w:suff w:val="space"/>
        <w:lvlText w:val="%1)"/>
        <w:lvlJc w:val="left"/>
        <w:pPr>
          <w:ind w:left="1800" w:hanging="1080"/>
        </w:pPr>
        <w:rPr>
          <w:rFonts w:ascii="Times New Roman" w:hAnsi="Times New Roman" w:cs="Times New Roman" w:hint="default"/>
        </w:rPr>
      </w:lvl>
    </w:lvlOverride>
  </w:num>
  <w:num w:numId="5">
    <w:abstractNumId w:val="54"/>
    <w:lvlOverride w:ilvl="0">
      <w:lvl w:ilvl="0">
        <w:start w:val="1"/>
        <w:numFmt w:val="decimal"/>
        <w:suff w:val="space"/>
        <w:lvlText w:val="%1)"/>
        <w:lvlJc w:val="left"/>
        <w:pPr>
          <w:ind w:left="1232" w:hanging="1080"/>
        </w:pPr>
        <w:rPr>
          <w:rFonts w:ascii="Times New Roman" w:hAnsi="Times New Roman" w:cs="Times New Roman" w:hint="default"/>
        </w:rPr>
      </w:lvl>
    </w:lvlOverride>
  </w:num>
  <w:num w:numId="6">
    <w:abstractNumId w:val="58"/>
  </w:num>
  <w:num w:numId="7">
    <w:abstractNumId w:val="30"/>
  </w:num>
  <w:num w:numId="8">
    <w:abstractNumId w:val="17"/>
  </w:num>
  <w:num w:numId="9">
    <w:abstractNumId w:val="13"/>
  </w:num>
  <w:num w:numId="10">
    <w:abstractNumId w:val="55"/>
  </w:num>
  <w:num w:numId="11">
    <w:abstractNumId w:val="5"/>
  </w:num>
  <w:num w:numId="12">
    <w:abstractNumId w:val="11"/>
  </w:num>
  <w:num w:numId="13">
    <w:abstractNumId w:val="9"/>
  </w:num>
  <w:num w:numId="14">
    <w:abstractNumId w:val="44"/>
  </w:num>
  <w:num w:numId="15">
    <w:abstractNumId w:val="36"/>
  </w:num>
  <w:num w:numId="16">
    <w:abstractNumId w:val="23"/>
  </w:num>
  <w:num w:numId="17">
    <w:abstractNumId w:val="43"/>
  </w:num>
  <w:num w:numId="18">
    <w:abstractNumId w:val="51"/>
  </w:num>
  <w:num w:numId="19">
    <w:abstractNumId w:val="42"/>
  </w:num>
  <w:num w:numId="20">
    <w:abstractNumId w:val="3"/>
  </w:num>
  <w:num w:numId="21">
    <w:abstractNumId w:val="39"/>
  </w:num>
  <w:num w:numId="22">
    <w:abstractNumId w:val="28"/>
  </w:num>
  <w:num w:numId="23">
    <w:abstractNumId w:val="25"/>
  </w:num>
  <w:num w:numId="24">
    <w:abstractNumId w:val="14"/>
  </w:num>
  <w:num w:numId="25">
    <w:abstractNumId w:val="53"/>
  </w:num>
  <w:num w:numId="26">
    <w:abstractNumId w:val="26"/>
  </w:num>
  <w:num w:numId="27">
    <w:abstractNumId w:val="37"/>
  </w:num>
  <w:num w:numId="28">
    <w:abstractNumId w:val="21"/>
  </w:num>
  <w:num w:numId="29">
    <w:abstractNumId w:val="20"/>
  </w:num>
  <w:num w:numId="30">
    <w:abstractNumId w:val="47"/>
  </w:num>
  <w:num w:numId="31">
    <w:abstractNumId w:val="35"/>
  </w:num>
  <w:num w:numId="32">
    <w:abstractNumId w:val="8"/>
  </w:num>
  <w:num w:numId="33">
    <w:abstractNumId w:val="41"/>
  </w:num>
  <w:num w:numId="34">
    <w:abstractNumId w:val="49"/>
  </w:num>
  <w:num w:numId="35">
    <w:abstractNumId w:val="12"/>
  </w:num>
  <w:num w:numId="36">
    <w:abstractNumId w:val="15"/>
  </w:num>
  <w:num w:numId="37">
    <w:abstractNumId w:val="40"/>
  </w:num>
  <w:num w:numId="38">
    <w:abstractNumId w:val="24"/>
  </w:num>
  <w:num w:numId="39">
    <w:abstractNumId w:val="19"/>
  </w:num>
  <w:num w:numId="40">
    <w:abstractNumId w:val="4"/>
  </w:num>
  <w:num w:numId="41">
    <w:abstractNumId w:val="10"/>
  </w:num>
  <w:num w:numId="42">
    <w:abstractNumId w:val="0"/>
  </w:num>
  <w:num w:numId="43">
    <w:abstractNumId w:val="29"/>
  </w:num>
  <w:num w:numId="44">
    <w:abstractNumId w:val="46"/>
  </w:num>
  <w:num w:numId="45">
    <w:abstractNumId w:val="52"/>
  </w:num>
  <w:num w:numId="46">
    <w:abstractNumId w:val="34"/>
  </w:num>
  <w:num w:numId="47">
    <w:abstractNumId w:val="2"/>
  </w:num>
  <w:num w:numId="48">
    <w:abstractNumId w:val="57"/>
  </w:num>
  <w:num w:numId="49">
    <w:abstractNumId w:val="7"/>
  </w:num>
  <w:num w:numId="50">
    <w:abstractNumId w:val="56"/>
  </w:num>
  <w:num w:numId="51">
    <w:abstractNumId w:val="32"/>
  </w:num>
  <w:num w:numId="52">
    <w:abstractNumId w:val="16"/>
  </w:num>
  <w:num w:numId="53">
    <w:abstractNumId w:val="50"/>
  </w:num>
  <w:num w:numId="54">
    <w:abstractNumId w:val="27"/>
  </w:num>
  <w:num w:numId="55">
    <w:abstractNumId w:val="48"/>
  </w:num>
  <w:num w:numId="56">
    <w:abstractNumId w:val="18"/>
  </w:num>
  <w:num w:numId="57">
    <w:abstractNumId w:val="31"/>
  </w:num>
  <w:num w:numId="58">
    <w:abstractNumId w:val="38"/>
  </w:num>
  <w:num w:numId="59">
    <w:abstractNumId w:val="22"/>
  </w:num>
  <w:num w:numId="60">
    <w:abstractNumId w:val="6"/>
  </w:num>
  <w:num w:numId="61">
    <w:abstractNumId w:val="1"/>
  </w:num>
  <w:num w:numId="62">
    <w:abstractNumId w:val="45"/>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na">
    <w15:presenceInfo w15:providerId="None" w15:userId="G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B7"/>
    <w:rsid w:val="000F5D8C"/>
    <w:rsid w:val="00107EB7"/>
    <w:rsid w:val="001535B7"/>
    <w:rsid w:val="001538A0"/>
    <w:rsid w:val="00181DA6"/>
    <w:rsid w:val="00242CCD"/>
    <w:rsid w:val="00251CF3"/>
    <w:rsid w:val="00276EE9"/>
    <w:rsid w:val="0028784D"/>
    <w:rsid w:val="0030624E"/>
    <w:rsid w:val="00313ABB"/>
    <w:rsid w:val="003170AA"/>
    <w:rsid w:val="0032642F"/>
    <w:rsid w:val="00360281"/>
    <w:rsid w:val="00403AB8"/>
    <w:rsid w:val="004202B7"/>
    <w:rsid w:val="005C7E6A"/>
    <w:rsid w:val="00601243"/>
    <w:rsid w:val="00602296"/>
    <w:rsid w:val="006035E4"/>
    <w:rsid w:val="006170A0"/>
    <w:rsid w:val="00647D69"/>
    <w:rsid w:val="00651ED8"/>
    <w:rsid w:val="00664B85"/>
    <w:rsid w:val="006E0EA3"/>
    <w:rsid w:val="007074C8"/>
    <w:rsid w:val="007B038F"/>
    <w:rsid w:val="007B2ED5"/>
    <w:rsid w:val="00801DCB"/>
    <w:rsid w:val="008A4065"/>
    <w:rsid w:val="008B1E5C"/>
    <w:rsid w:val="009B0AEF"/>
    <w:rsid w:val="009E41D0"/>
    <w:rsid w:val="00A25014"/>
    <w:rsid w:val="00A406E8"/>
    <w:rsid w:val="00A657DB"/>
    <w:rsid w:val="00A757CB"/>
    <w:rsid w:val="00B52D4F"/>
    <w:rsid w:val="00B67EA2"/>
    <w:rsid w:val="00BD5D37"/>
    <w:rsid w:val="00C022C1"/>
    <w:rsid w:val="00C12F5E"/>
    <w:rsid w:val="00C26E25"/>
    <w:rsid w:val="00D24B7C"/>
    <w:rsid w:val="00DA5D26"/>
    <w:rsid w:val="00DF7C7C"/>
    <w:rsid w:val="00E420AD"/>
    <w:rsid w:val="00E47F7B"/>
    <w:rsid w:val="00EA30A6"/>
    <w:rsid w:val="00ED21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4347"/>
  <w15:chartTrackingRefBased/>
  <w15:docId w15:val="{F6E95AA5-48F0-47D7-B2CB-62C59F3F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47D69"/>
    <w:pPr>
      <w:spacing w:after="0" w:line="240" w:lineRule="auto"/>
    </w:pPr>
    <w:rPr>
      <w:lang w:val="ru-RU"/>
    </w:rPr>
  </w:style>
  <w:style w:type="paragraph" w:styleId="a4">
    <w:name w:val="List Paragraph"/>
    <w:basedOn w:val="a"/>
    <w:uiPriority w:val="34"/>
    <w:qFormat/>
    <w:rsid w:val="00DF7C7C"/>
    <w:pPr>
      <w:ind w:left="720"/>
      <w:contextualSpacing/>
    </w:pPr>
  </w:style>
  <w:style w:type="paragraph" w:styleId="a5">
    <w:name w:val="Balloon Text"/>
    <w:basedOn w:val="a"/>
    <w:link w:val="a6"/>
    <w:uiPriority w:val="99"/>
    <w:semiHidden/>
    <w:unhideWhenUsed/>
    <w:rsid w:val="0028784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28784D"/>
    <w:rPr>
      <w:rFonts w:ascii="Segoe UI" w:hAnsi="Segoe UI" w:cs="Segoe UI"/>
      <w:sz w:val="18"/>
      <w:szCs w:val="18"/>
    </w:rPr>
  </w:style>
  <w:style w:type="paragraph" w:styleId="a7">
    <w:name w:val="Revision"/>
    <w:hidden/>
    <w:uiPriority w:val="99"/>
    <w:semiHidden/>
    <w:rsid w:val="00242C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14</Pages>
  <Words>7528</Words>
  <Characters>4292</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13</cp:revision>
  <dcterms:created xsi:type="dcterms:W3CDTF">2016-12-24T00:54:00Z</dcterms:created>
  <dcterms:modified xsi:type="dcterms:W3CDTF">2017-01-19T19:02:00Z</dcterms:modified>
</cp:coreProperties>
</file>